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D143" w14:textId="21BAFF29" w:rsidR="006B1E4D" w:rsidRDefault="00EC5F17" w:rsidP="00082027">
      <w:pPr>
        <w:pStyle w:val="Titel"/>
        <w:ind w:firstLine="709"/>
      </w:pPr>
      <w:r>
        <w:t>eCH-0219</w:t>
      </w:r>
      <w:r w:rsidR="00CE5ACB">
        <w:t xml:space="preserve"> IAM Glossar</w:t>
      </w:r>
    </w:p>
    <w:p w14:paraId="04F9A6B3" w14:textId="77777777" w:rsidR="006B1E4D" w:rsidRDefault="006B1E4D"/>
    <w:tbl>
      <w:tblPr>
        <w:tblW w:w="921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622"/>
        <w:gridCol w:w="6589"/>
      </w:tblGrid>
      <w:tr w:rsidR="006B1E4D" w14:paraId="5D5E9EAE"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7CCCB5" w14:textId="77777777" w:rsidR="006B1E4D" w:rsidRDefault="00C0357F">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C637FC" w14:textId="14A06DDE" w:rsidR="006B1E4D" w:rsidRDefault="00CE5ACB">
            <w:pPr>
              <w:spacing w:before="120" w:line="240" w:lineRule="auto"/>
            </w:pPr>
            <w:r>
              <w:t>IAM Glossar</w:t>
            </w:r>
          </w:p>
        </w:tc>
      </w:tr>
      <w:tr w:rsidR="006B1E4D" w14:paraId="62B6DE9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FA54C7" w14:textId="77777777" w:rsidR="006B1E4D" w:rsidRDefault="00C0357F">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93086B" w14:textId="14C49700" w:rsidR="006B1E4D" w:rsidRDefault="00EC5F17">
            <w:pPr>
              <w:spacing w:before="120" w:line="240" w:lineRule="auto"/>
            </w:pPr>
            <w:r>
              <w:t>eCH-0219</w:t>
            </w:r>
          </w:p>
        </w:tc>
      </w:tr>
      <w:tr w:rsidR="006B1E4D" w:rsidRPr="0011353D" w14:paraId="181E66E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853785" w14:textId="77777777" w:rsidR="006B1E4D" w:rsidRDefault="00C0357F">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AFB0CC" w14:textId="315BABE5" w:rsidR="006B1E4D" w:rsidRDefault="00C0357F" w:rsidP="00597646">
            <w:pPr>
              <w:spacing w:before="120" w:line="240" w:lineRule="auto"/>
              <w:rPr>
                <w:lang w:val="en-US"/>
              </w:rPr>
            </w:pPr>
            <w:r>
              <w:rPr>
                <w:lang w:val="en-US"/>
              </w:rPr>
              <w:t>Standard</w:t>
            </w:r>
          </w:p>
        </w:tc>
      </w:tr>
      <w:tr w:rsidR="006B1E4D" w14:paraId="15699CF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5DF811" w14:textId="77777777" w:rsidR="006B1E4D" w:rsidRDefault="00C0357F">
            <w:pPr>
              <w:spacing w:before="120" w:line="240" w:lineRule="auto"/>
              <w:rPr>
                <w:b/>
              </w:rPr>
            </w:pPr>
            <w:r>
              <w:rPr>
                <w:b/>
              </w:rPr>
              <w:t>Reifegrad</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289B4" w14:textId="77777777" w:rsidR="006B1E4D" w:rsidRDefault="00C0357F">
            <w:pPr>
              <w:spacing w:before="120" w:line="240" w:lineRule="auto"/>
            </w:pPr>
            <w:r>
              <w:t>Definiert; Experimentell;</w:t>
            </w:r>
            <w:r>
              <w:rPr>
                <w:b/>
              </w:rPr>
              <w:t xml:space="preserve"> </w:t>
            </w:r>
            <w:r>
              <w:t xml:space="preserve"> Implementiert; Verbreitet; Auslaufend</w:t>
            </w:r>
          </w:p>
        </w:tc>
      </w:tr>
      <w:tr w:rsidR="006B1E4D" w14:paraId="2920DD4F"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FB6F91C" w14:textId="77777777" w:rsidR="006B1E4D" w:rsidRDefault="00C0357F">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7F710C" w14:textId="4739BE0C" w:rsidR="006B1E4D" w:rsidRDefault="00D26F07">
            <w:pPr>
              <w:spacing w:before="120" w:line="240" w:lineRule="auto"/>
            </w:pPr>
            <w:r>
              <w:t>0.</w:t>
            </w:r>
            <w:r w:rsidR="005A6CC3">
              <w:t>5</w:t>
            </w:r>
          </w:p>
        </w:tc>
      </w:tr>
      <w:tr w:rsidR="006B1E4D" w14:paraId="72A80F7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D6F497" w14:textId="77777777" w:rsidR="006B1E4D" w:rsidRDefault="00C0357F">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723D58" w14:textId="4A88B8F0" w:rsidR="006B1E4D" w:rsidRDefault="00D26F07" w:rsidP="00D26F07">
            <w:pPr>
              <w:spacing w:before="120" w:line="240" w:lineRule="auto"/>
            </w:pPr>
            <w:r>
              <w:rPr>
                <w:b/>
              </w:rPr>
              <w:t>In Arbeit</w:t>
            </w:r>
          </w:p>
        </w:tc>
      </w:tr>
      <w:tr w:rsidR="006B1E4D" w14:paraId="7B16D1AD"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653DEA" w14:textId="77777777" w:rsidR="006B1E4D" w:rsidRDefault="00C0357F">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050829" w14:textId="77777777" w:rsidR="006B1E4D" w:rsidRDefault="00C0357F">
            <w:pPr>
              <w:spacing w:before="120" w:line="240" w:lineRule="auto"/>
            </w:pPr>
            <w:r>
              <w:t>JJJJ-MM-TT</w:t>
            </w:r>
          </w:p>
        </w:tc>
      </w:tr>
      <w:tr w:rsidR="006B1E4D" w14:paraId="0015742B"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6D04F" w14:textId="77777777" w:rsidR="006B1E4D" w:rsidRDefault="00C0357F">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24749" w14:textId="77777777" w:rsidR="006B1E4D" w:rsidRDefault="00C0357F">
            <w:pPr>
              <w:spacing w:before="120" w:line="240" w:lineRule="auto"/>
            </w:pPr>
            <w:r>
              <w:t>JJJJ-MM-TT</w:t>
            </w:r>
          </w:p>
        </w:tc>
      </w:tr>
      <w:tr w:rsidR="006B1E4D" w14:paraId="690E4A3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165562" w14:textId="77777777" w:rsidR="006B1E4D" w:rsidRDefault="00C0357F">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D6808C" w14:textId="77777777" w:rsidR="006B1E4D" w:rsidRDefault="00C0357F">
            <w:pPr>
              <w:spacing w:before="120" w:line="240" w:lineRule="auto"/>
            </w:pPr>
            <w:r>
              <w:t>-</w:t>
            </w:r>
            <w:r>
              <w:rPr>
                <w:sz w:val="20"/>
              </w:rPr>
              <w:t xml:space="preserve"> &lt;</w:t>
            </w:r>
            <w:r>
              <w:t>Minor Change; Major Change&gt;</w:t>
            </w:r>
          </w:p>
        </w:tc>
      </w:tr>
      <w:tr w:rsidR="006B1E4D" w14:paraId="7B6DDEB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41BACE" w14:textId="77777777" w:rsidR="006B1E4D" w:rsidRDefault="00C0357F">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A84BB9" w14:textId="77777777" w:rsidR="006B1E4D" w:rsidRDefault="00C0357F">
            <w:pPr>
              <w:spacing w:before="120" w:line="240" w:lineRule="auto"/>
            </w:pPr>
            <w:r>
              <w:t>&lt;Vorausgesetzter Standard&gt;</w:t>
            </w:r>
          </w:p>
        </w:tc>
      </w:tr>
      <w:tr w:rsidR="006B1E4D" w14:paraId="68B387F8"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05B22D" w14:textId="77777777" w:rsidR="006B1E4D" w:rsidRDefault="00C0357F">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2913BE5" w14:textId="77777777" w:rsidR="006B1E4D" w:rsidRDefault="00C0357F">
            <w:pPr>
              <w:spacing w:before="120" w:line="240" w:lineRule="auto"/>
            </w:pPr>
            <w:r>
              <w:t>&lt;Beilage&gt;</w:t>
            </w:r>
          </w:p>
        </w:tc>
      </w:tr>
      <w:tr w:rsidR="006B1E4D" w14:paraId="6BC5FCE3"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7435BF" w14:textId="77777777" w:rsidR="006B1E4D" w:rsidRDefault="00C0357F">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3EB581" w14:textId="77777777" w:rsidR="006B1E4D" w:rsidRDefault="00C0357F">
            <w:pPr>
              <w:spacing w:before="120" w:line="240" w:lineRule="auto"/>
            </w:pPr>
            <w:r>
              <w:t>Deutsch (Original), Französisch (Übersetzung)</w:t>
            </w:r>
          </w:p>
        </w:tc>
      </w:tr>
      <w:tr w:rsidR="006B1E4D" w14:paraId="5BFF516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83874E" w14:textId="77777777" w:rsidR="006B1E4D" w:rsidRDefault="00C0357F">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EA721C" w14:textId="77777777" w:rsidR="006B1E4D" w:rsidRDefault="00C0357F">
            <w:pPr>
              <w:spacing w:before="120" w:line="240" w:lineRule="auto"/>
            </w:pPr>
            <w:r>
              <w:t>&lt;Fachgruppe&gt;</w:t>
            </w:r>
          </w:p>
          <w:p w14:paraId="5A286D8B" w14:textId="77777777" w:rsidR="006B1E4D" w:rsidRDefault="00C0357F">
            <w:pPr>
              <w:spacing w:before="120" w:line="240" w:lineRule="auto"/>
            </w:pPr>
            <w:r>
              <w:t>&lt;Autoren&gt;</w:t>
            </w:r>
          </w:p>
        </w:tc>
      </w:tr>
      <w:tr w:rsidR="006B1E4D" w14:paraId="275596FA"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E1AE95" w14:textId="77777777" w:rsidR="006B1E4D" w:rsidRDefault="00C0357F">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F37ABF" w14:textId="77777777" w:rsidR="006B1E4D" w:rsidRDefault="00C0357F">
            <w:pPr>
              <w:spacing w:before="120" w:line="240" w:lineRule="auto"/>
            </w:pPr>
            <w:r>
              <w:t>Verein eCH, Mainaustrasse 30, Postfach, 8034 Zürich</w:t>
            </w:r>
          </w:p>
          <w:p w14:paraId="1FB8CB87" w14:textId="77777777" w:rsidR="006B1E4D" w:rsidRDefault="00C0357F">
            <w:pPr>
              <w:spacing w:before="120" w:line="240" w:lineRule="auto"/>
            </w:pPr>
            <w:r>
              <w:t>T 044 388 74 64, F 0</w:t>
            </w:r>
            <w:r>
              <w:rPr>
                <w:rFonts w:cs="Arial"/>
              </w:rPr>
              <w:t>44 388 71 80</w:t>
            </w:r>
          </w:p>
          <w:p w14:paraId="0F64C13A" w14:textId="15F1F1ED" w:rsidR="006B1E4D" w:rsidRDefault="004F7525">
            <w:pPr>
              <w:spacing w:before="120" w:line="240" w:lineRule="auto"/>
            </w:pPr>
            <w:hyperlink r:id="rId8">
              <w:r w:rsidR="00C0357F">
                <w:rPr>
                  <w:rStyle w:val="InternetLink"/>
                </w:rPr>
                <w:t>www.ech.ch</w:t>
              </w:r>
            </w:hyperlink>
            <w:r w:rsidR="00C0357F">
              <w:t xml:space="preserve"> / </w:t>
            </w:r>
            <w:hyperlink r:id="rId9">
              <w:r w:rsidR="00C0357F">
                <w:rPr>
                  <w:rStyle w:val="InternetLink"/>
                </w:rPr>
                <w:t>info@ech.ch</w:t>
              </w:r>
            </w:hyperlink>
          </w:p>
        </w:tc>
      </w:tr>
    </w:tbl>
    <w:p w14:paraId="198DC48C" w14:textId="77777777" w:rsidR="006B1E4D" w:rsidRDefault="006B1E4D"/>
    <w:p w14:paraId="6EB9EC86" w14:textId="77777777" w:rsidR="006B1E4D" w:rsidRDefault="006B1E4D"/>
    <w:p w14:paraId="6DB3BD53" w14:textId="77777777" w:rsidR="006B1E4D" w:rsidRDefault="00C0357F">
      <w:pPr>
        <w:pStyle w:val="Nebentitel"/>
      </w:pPr>
      <w:r>
        <w:t>Zusammenfassung</w:t>
      </w:r>
    </w:p>
    <w:p w14:paraId="68F3C9C4" w14:textId="77777777" w:rsidR="0039083F" w:rsidRDefault="0039083F" w:rsidP="0039083F">
      <w:r>
        <w:t>Der vorliegende Standard definiert die wichtigsten Begriffe für IAM-Lösungen im föderalen E-Government Schweiz und bildet damit die Grundlage aller eCH Standards im Bereich IAM.</w:t>
      </w:r>
    </w:p>
    <w:p w14:paraId="237301AE" w14:textId="0D3CB39F" w:rsidR="006B1E4D" w:rsidRDefault="0039083F">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0E1432AD" w14:textId="77777777" w:rsidR="006B1E4D" w:rsidRDefault="00C0357F">
      <w:r>
        <w:br w:type="page"/>
      </w:r>
    </w:p>
    <w:p w14:paraId="37E8CEBF" w14:textId="77777777" w:rsidR="006B1E4D" w:rsidRDefault="006B1E4D">
      <w:pPr>
        <w:widowControl/>
      </w:pPr>
    </w:p>
    <w:p w14:paraId="79503C31" w14:textId="77777777" w:rsidR="006B1E4D" w:rsidRDefault="00C0357F">
      <w:pPr>
        <w:pStyle w:val="Verzeichnistitel"/>
      </w:pPr>
      <w:r>
        <w:t>Inhaltsverzeichnis</w:t>
      </w:r>
    </w:p>
    <w:p w14:paraId="461F8979" w14:textId="181DDDB9" w:rsidR="004F7525" w:rsidRDefault="00C0357F">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87636517" w:history="1">
        <w:r w:rsidR="004F7525" w:rsidRPr="00754E5F">
          <w:rPr>
            <w:rStyle w:val="Hyperlink"/>
            <w:noProof/>
          </w:rPr>
          <w:t>1</w:t>
        </w:r>
        <w:r w:rsidR="004F7525">
          <w:rPr>
            <w:rFonts w:asciiTheme="minorHAnsi" w:eastAsiaTheme="minorEastAsia" w:hAnsiTheme="minorHAnsi"/>
            <w:b w:val="0"/>
            <w:noProof/>
            <w:color w:val="auto"/>
            <w:sz w:val="22"/>
            <w:szCs w:val="22"/>
            <w:lang w:eastAsia="de-CH"/>
          </w:rPr>
          <w:tab/>
        </w:r>
        <w:r w:rsidR="004F7525" w:rsidRPr="00754E5F">
          <w:rPr>
            <w:rStyle w:val="Hyperlink"/>
            <w:noProof/>
          </w:rPr>
          <w:t>Einleitung</w:t>
        </w:r>
        <w:r w:rsidR="004F7525">
          <w:rPr>
            <w:noProof/>
          </w:rPr>
          <w:tab/>
        </w:r>
        <w:r w:rsidR="004F7525">
          <w:rPr>
            <w:noProof/>
          </w:rPr>
          <w:fldChar w:fldCharType="begin"/>
        </w:r>
        <w:r w:rsidR="004F7525">
          <w:rPr>
            <w:noProof/>
          </w:rPr>
          <w:instrText xml:space="preserve"> PAGEREF _Toc487636517 \h </w:instrText>
        </w:r>
        <w:r w:rsidR="004F7525">
          <w:rPr>
            <w:noProof/>
          </w:rPr>
        </w:r>
        <w:r w:rsidR="004F7525">
          <w:rPr>
            <w:noProof/>
          </w:rPr>
          <w:fldChar w:fldCharType="separate"/>
        </w:r>
        <w:r w:rsidR="004F7525">
          <w:rPr>
            <w:noProof/>
          </w:rPr>
          <w:t>6</w:t>
        </w:r>
        <w:r w:rsidR="004F7525">
          <w:rPr>
            <w:noProof/>
          </w:rPr>
          <w:fldChar w:fldCharType="end"/>
        </w:r>
      </w:hyperlink>
    </w:p>
    <w:p w14:paraId="42E9C418" w14:textId="359E4DBF" w:rsidR="004F7525" w:rsidRDefault="004F7525">
      <w:pPr>
        <w:pStyle w:val="Verzeichnis2"/>
        <w:rPr>
          <w:rFonts w:asciiTheme="minorHAnsi" w:eastAsiaTheme="minorEastAsia" w:hAnsiTheme="minorHAnsi"/>
          <w:b w:val="0"/>
          <w:noProof/>
          <w:color w:val="auto"/>
          <w:szCs w:val="22"/>
          <w:lang w:eastAsia="de-CH"/>
        </w:rPr>
      </w:pPr>
      <w:hyperlink w:anchor="_Toc487636518" w:history="1">
        <w:r w:rsidRPr="00754E5F">
          <w:rPr>
            <w:rStyle w:val="Hyperlink"/>
            <w:noProof/>
          </w:rPr>
          <w:t>1.1</w:t>
        </w:r>
        <w:r>
          <w:rPr>
            <w:rFonts w:asciiTheme="minorHAnsi" w:eastAsiaTheme="minorEastAsia" w:hAnsiTheme="minorHAnsi"/>
            <w:b w:val="0"/>
            <w:noProof/>
            <w:color w:val="auto"/>
            <w:szCs w:val="22"/>
            <w:lang w:eastAsia="de-CH"/>
          </w:rPr>
          <w:tab/>
        </w:r>
        <w:r w:rsidRPr="00754E5F">
          <w:rPr>
            <w:rStyle w:val="Hyperlink"/>
            <w:noProof/>
          </w:rPr>
          <w:t>Status</w:t>
        </w:r>
        <w:r>
          <w:rPr>
            <w:noProof/>
          </w:rPr>
          <w:tab/>
        </w:r>
        <w:r>
          <w:rPr>
            <w:noProof/>
          </w:rPr>
          <w:fldChar w:fldCharType="begin"/>
        </w:r>
        <w:r>
          <w:rPr>
            <w:noProof/>
          </w:rPr>
          <w:instrText xml:space="preserve"> PAGEREF _Toc487636518 \h </w:instrText>
        </w:r>
        <w:r>
          <w:rPr>
            <w:noProof/>
          </w:rPr>
        </w:r>
        <w:r>
          <w:rPr>
            <w:noProof/>
          </w:rPr>
          <w:fldChar w:fldCharType="separate"/>
        </w:r>
        <w:r>
          <w:rPr>
            <w:noProof/>
          </w:rPr>
          <w:t>6</w:t>
        </w:r>
        <w:r>
          <w:rPr>
            <w:noProof/>
          </w:rPr>
          <w:fldChar w:fldCharType="end"/>
        </w:r>
      </w:hyperlink>
    </w:p>
    <w:p w14:paraId="1D149E18" w14:textId="09269071" w:rsidR="004F7525" w:rsidRDefault="004F7525">
      <w:pPr>
        <w:pStyle w:val="Verzeichnis2"/>
        <w:rPr>
          <w:rFonts w:asciiTheme="minorHAnsi" w:eastAsiaTheme="minorEastAsia" w:hAnsiTheme="minorHAnsi"/>
          <w:b w:val="0"/>
          <w:noProof/>
          <w:color w:val="auto"/>
          <w:szCs w:val="22"/>
          <w:lang w:eastAsia="de-CH"/>
        </w:rPr>
      </w:pPr>
      <w:hyperlink w:anchor="_Toc487636519" w:history="1">
        <w:r w:rsidRPr="00754E5F">
          <w:rPr>
            <w:rStyle w:val="Hyperlink"/>
            <w:noProof/>
          </w:rPr>
          <w:t>1.2</w:t>
        </w:r>
        <w:r>
          <w:rPr>
            <w:rFonts w:asciiTheme="minorHAnsi" w:eastAsiaTheme="minorEastAsia" w:hAnsiTheme="minorHAnsi"/>
            <w:b w:val="0"/>
            <w:noProof/>
            <w:color w:val="auto"/>
            <w:szCs w:val="22"/>
            <w:lang w:eastAsia="de-CH"/>
          </w:rPr>
          <w:tab/>
        </w:r>
        <w:r w:rsidRPr="00754E5F">
          <w:rPr>
            <w:rStyle w:val="Hyperlink"/>
            <w:noProof/>
          </w:rPr>
          <w:t>Anwendungsgebiet</w:t>
        </w:r>
        <w:r>
          <w:rPr>
            <w:noProof/>
          </w:rPr>
          <w:tab/>
        </w:r>
        <w:r>
          <w:rPr>
            <w:noProof/>
          </w:rPr>
          <w:fldChar w:fldCharType="begin"/>
        </w:r>
        <w:r>
          <w:rPr>
            <w:noProof/>
          </w:rPr>
          <w:instrText xml:space="preserve"> PAGEREF _Toc487636519 \h </w:instrText>
        </w:r>
        <w:r>
          <w:rPr>
            <w:noProof/>
          </w:rPr>
        </w:r>
        <w:r>
          <w:rPr>
            <w:noProof/>
          </w:rPr>
          <w:fldChar w:fldCharType="separate"/>
        </w:r>
        <w:r>
          <w:rPr>
            <w:noProof/>
          </w:rPr>
          <w:t>6</w:t>
        </w:r>
        <w:r>
          <w:rPr>
            <w:noProof/>
          </w:rPr>
          <w:fldChar w:fldCharType="end"/>
        </w:r>
      </w:hyperlink>
    </w:p>
    <w:p w14:paraId="3B01BC3C" w14:textId="70714EC4" w:rsidR="004F7525" w:rsidRDefault="004F7525">
      <w:pPr>
        <w:pStyle w:val="Verzeichnis2"/>
        <w:rPr>
          <w:rFonts w:asciiTheme="minorHAnsi" w:eastAsiaTheme="minorEastAsia" w:hAnsiTheme="minorHAnsi"/>
          <w:b w:val="0"/>
          <w:noProof/>
          <w:color w:val="auto"/>
          <w:szCs w:val="22"/>
          <w:lang w:eastAsia="de-CH"/>
        </w:rPr>
      </w:pPr>
      <w:hyperlink w:anchor="_Toc487636520" w:history="1">
        <w:r w:rsidRPr="00754E5F">
          <w:rPr>
            <w:rStyle w:val="Hyperlink"/>
            <w:noProof/>
          </w:rPr>
          <w:t>1.3</w:t>
        </w:r>
        <w:r>
          <w:rPr>
            <w:rFonts w:asciiTheme="minorHAnsi" w:eastAsiaTheme="minorEastAsia" w:hAnsiTheme="minorHAnsi"/>
            <w:b w:val="0"/>
            <w:noProof/>
            <w:color w:val="auto"/>
            <w:szCs w:val="22"/>
            <w:lang w:eastAsia="de-CH"/>
          </w:rPr>
          <w:tab/>
        </w:r>
        <w:r w:rsidRPr="00754E5F">
          <w:rPr>
            <w:rStyle w:val="Hyperlink"/>
            <w:noProof/>
          </w:rPr>
          <w:t>Anwendungsgebiet</w:t>
        </w:r>
        <w:r>
          <w:rPr>
            <w:noProof/>
          </w:rPr>
          <w:tab/>
        </w:r>
        <w:r>
          <w:rPr>
            <w:noProof/>
          </w:rPr>
          <w:fldChar w:fldCharType="begin"/>
        </w:r>
        <w:r>
          <w:rPr>
            <w:noProof/>
          </w:rPr>
          <w:instrText xml:space="preserve"> PAGEREF _Toc487636520 \h </w:instrText>
        </w:r>
        <w:r>
          <w:rPr>
            <w:noProof/>
          </w:rPr>
        </w:r>
        <w:r>
          <w:rPr>
            <w:noProof/>
          </w:rPr>
          <w:fldChar w:fldCharType="separate"/>
        </w:r>
        <w:r>
          <w:rPr>
            <w:noProof/>
          </w:rPr>
          <w:t>6</w:t>
        </w:r>
        <w:r>
          <w:rPr>
            <w:noProof/>
          </w:rPr>
          <w:fldChar w:fldCharType="end"/>
        </w:r>
      </w:hyperlink>
    </w:p>
    <w:p w14:paraId="4C9F2881" w14:textId="64F92A98" w:rsidR="004F7525" w:rsidRDefault="004F7525">
      <w:pPr>
        <w:pStyle w:val="Verzeichnis2"/>
        <w:rPr>
          <w:rFonts w:asciiTheme="minorHAnsi" w:eastAsiaTheme="minorEastAsia" w:hAnsiTheme="minorHAnsi"/>
          <w:b w:val="0"/>
          <w:noProof/>
          <w:color w:val="auto"/>
          <w:szCs w:val="22"/>
          <w:lang w:eastAsia="de-CH"/>
        </w:rPr>
      </w:pPr>
      <w:hyperlink w:anchor="_Toc487636521" w:history="1">
        <w:r w:rsidRPr="00754E5F">
          <w:rPr>
            <w:rStyle w:val="Hyperlink"/>
            <w:noProof/>
          </w:rPr>
          <w:t>1.4</w:t>
        </w:r>
        <w:r>
          <w:rPr>
            <w:rFonts w:asciiTheme="minorHAnsi" w:eastAsiaTheme="minorEastAsia" w:hAnsiTheme="minorHAnsi"/>
            <w:b w:val="0"/>
            <w:noProof/>
            <w:color w:val="auto"/>
            <w:szCs w:val="22"/>
            <w:lang w:eastAsia="de-CH"/>
          </w:rPr>
          <w:tab/>
        </w:r>
        <w:r w:rsidRPr="00754E5F">
          <w:rPr>
            <w:rStyle w:val="Hyperlink"/>
            <w:noProof/>
          </w:rPr>
          <w:t>Schwerpunkt</w:t>
        </w:r>
        <w:r>
          <w:rPr>
            <w:noProof/>
          </w:rPr>
          <w:tab/>
        </w:r>
        <w:r>
          <w:rPr>
            <w:noProof/>
          </w:rPr>
          <w:fldChar w:fldCharType="begin"/>
        </w:r>
        <w:r>
          <w:rPr>
            <w:noProof/>
          </w:rPr>
          <w:instrText xml:space="preserve"> PAGEREF _Toc487636521 \h </w:instrText>
        </w:r>
        <w:r>
          <w:rPr>
            <w:noProof/>
          </w:rPr>
        </w:r>
        <w:r>
          <w:rPr>
            <w:noProof/>
          </w:rPr>
          <w:fldChar w:fldCharType="separate"/>
        </w:r>
        <w:r>
          <w:rPr>
            <w:noProof/>
          </w:rPr>
          <w:t>7</w:t>
        </w:r>
        <w:r>
          <w:rPr>
            <w:noProof/>
          </w:rPr>
          <w:fldChar w:fldCharType="end"/>
        </w:r>
      </w:hyperlink>
    </w:p>
    <w:p w14:paraId="10E1CD7C" w14:textId="57A66D47" w:rsidR="004F7525" w:rsidRDefault="004F7525">
      <w:pPr>
        <w:pStyle w:val="Verzeichnis2"/>
        <w:rPr>
          <w:rFonts w:asciiTheme="minorHAnsi" w:eastAsiaTheme="minorEastAsia" w:hAnsiTheme="minorHAnsi"/>
          <w:b w:val="0"/>
          <w:noProof/>
          <w:color w:val="auto"/>
          <w:szCs w:val="22"/>
          <w:lang w:eastAsia="de-CH"/>
        </w:rPr>
      </w:pPr>
      <w:hyperlink w:anchor="_Toc487636522" w:history="1">
        <w:r w:rsidRPr="00754E5F">
          <w:rPr>
            <w:rStyle w:val="Hyperlink"/>
            <w:noProof/>
          </w:rPr>
          <w:t>1.5</w:t>
        </w:r>
        <w:r>
          <w:rPr>
            <w:rFonts w:asciiTheme="minorHAnsi" w:eastAsiaTheme="minorEastAsia" w:hAnsiTheme="minorHAnsi"/>
            <w:b w:val="0"/>
            <w:noProof/>
            <w:color w:val="auto"/>
            <w:szCs w:val="22"/>
            <w:lang w:eastAsia="de-CH"/>
          </w:rPr>
          <w:tab/>
        </w:r>
        <w:r w:rsidRPr="00754E5F">
          <w:rPr>
            <w:rStyle w:val="Hyperlink"/>
            <w:noProof/>
          </w:rPr>
          <w:t>Normativer Charakter der Kapitel</w:t>
        </w:r>
        <w:r>
          <w:rPr>
            <w:noProof/>
          </w:rPr>
          <w:tab/>
        </w:r>
        <w:r>
          <w:rPr>
            <w:noProof/>
          </w:rPr>
          <w:fldChar w:fldCharType="begin"/>
        </w:r>
        <w:r>
          <w:rPr>
            <w:noProof/>
          </w:rPr>
          <w:instrText xml:space="preserve"> PAGEREF _Toc487636522 \h </w:instrText>
        </w:r>
        <w:r>
          <w:rPr>
            <w:noProof/>
          </w:rPr>
        </w:r>
        <w:r>
          <w:rPr>
            <w:noProof/>
          </w:rPr>
          <w:fldChar w:fldCharType="separate"/>
        </w:r>
        <w:r>
          <w:rPr>
            <w:noProof/>
          </w:rPr>
          <w:t>7</w:t>
        </w:r>
        <w:r>
          <w:rPr>
            <w:noProof/>
          </w:rPr>
          <w:fldChar w:fldCharType="end"/>
        </w:r>
      </w:hyperlink>
    </w:p>
    <w:p w14:paraId="4194C1BF" w14:textId="7303EF26" w:rsidR="004F7525" w:rsidRDefault="004F7525">
      <w:pPr>
        <w:pStyle w:val="Verzeichnis1"/>
        <w:rPr>
          <w:rFonts w:asciiTheme="minorHAnsi" w:eastAsiaTheme="minorEastAsia" w:hAnsiTheme="minorHAnsi"/>
          <w:b w:val="0"/>
          <w:noProof/>
          <w:color w:val="auto"/>
          <w:sz w:val="22"/>
          <w:szCs w:val="22"/>
          <w:lang w:eastAsia="de-CH"/>
        </w:rPr>
      </w:pPr>
      <w:hyperlink w:anchor="_Toc487636523" w:history="1">
        <w:r w:rsidRPr="00754E5F">
          <w:rPr>
            <w:rStyle w:val="Hyperlink"/>
            <w:noProof/>
          </w:rPr>
          <w:t>2</w:t>
        </w:r>
        <w:r>
          <w:rPr>
            <w:rFonts w:asciiTheme="minorHAnsi" w:eastAsiaTheme="minorEastAsia" w:hAnsiTheme="minorHAnsi"/>
            <w:b w:val="0"/>
            <w:noProof/>
            <w:color w:val="auto"/>
            <w:sz w:val="22"/>
            <w:szCs w:val="22"/>
            <w:lang w:eastAsia="de-CH"/>
          </w:rPr>
          <w:tab/>
        </w:r>
        <w:r w:rsidRPr="00754E5F">
          <w:rPr>
            <w:rStyle w:val="Hyperlink"/>
            <w:noProof/>
          </w:rPr>
          <w:t>Terminologie</w:t>
        </w:r>
        <w:r>
          <w:rPr>
            <w:noProof/>
          </w:rPr>
          <w:tab/>
        </w:r>
        <w:r>
          <w:rPr>
            <w:noProof/>
          </w:rPr>
          <w:fldChar w:fldCharType="begin"/>
        </w:r>
        <w:r>
          <w:rPr>
            <w:noProof/>
          </w:rPr>
          <w:instrText xml:space="preserve"> PAGEREF _Toc487636523 \h </w:instrText>
        </w:r>
        <w:r>
          <w:rPr>
            <w:noProof/>
          </w:rPr>
        </w:r>
        <w:r>
          <w:rPr>
            <w:noProof/>
          </w:rPr>
          <w:fldChar w:fldCharType="separate"/>
        </w:r>
        <w:r>
          <w:rPr>
            <w:noProof/>
          </w:rPr>
          <w:t>7</w:t>
        </w:r>
        <w:r>
          <w:rPr>
            <w:noProof/>
          </w:rPr>
          <w:fldChar w:fldCharType="end"/>
        </w:r>
      </w:hyperlink>
    </w:p>
    <w:p w14:paraId="02D9A2F8" w14:textId="3D071879" w:rsidR="004F7525" w:rsidRDefault="004F7525">
      <w:pPr>
        <w:pStyle w:val="Verzeichnis2"/>
        <w:rPr>
          <w:rFonts w:asciiTheme="minorHAnsi" w:eastAsiaTheme="minorEastAsia" w:hAnsiTheme="minorHAnsi"/>
          <w:b w:val="0"/>
          <w:noProof/>
          <w:color w:val="auto"/>
          <w:szCs w:val="22"/>
          <w:lang w:eastAsia="de-CH"/>
        </w:rPr>
      </w:pPr>
      <w:hyperlink w:anchor="_Toc487636524" w:history="1">
        <w:r w:rsidRPr="00754E5F">
          <w:rPr>
            <w:rStyle w:val="Hyperlink"/>
            <w:noProof/>
          </w:rPr>
          <w:t>2.1</w:t>
        </w:r>
        <w:r>
          <w:rPr>
            <w:rFonts w:asciiTheme="minorHAnsi" w:eastAsiaTheme="minorEastAsia" w:hAnsiTheme="minorHAnsi"/>
            <w:b w:val="0"/>
            <w:noProof/>
            <w:color w:val="auto"/>
            <w:szCs w:val="22"/>
            <w:lang w:eastAsia="de-CH"/>
          </w:rPr>
          <w:tab/>
        </w:r>
        <w:r w:rsidRPr="00754E5F">
          <w:rPr>
            <w:rStyle w:val="Hyperlink"/>
            <w:noProof/>
          </w:rPr>
          <w:t>Authentifikator</w:t>
        </w:r>
        <w:r>
          <w:rPr>
            <w:noProof/>
          </w:rPr>
          <w:tab/>
        </w:r>
        <w:r>
          <w:rPr>
            <w:noProof/>
          </w:rPr>
          <w:fldChar w:fldCharType="begin"/>
        </w:r>
        <w:r>
          <w:rPr>
            <w:noProof/>
          </w:rPr>
          <w:instrText xml:space="preserve"> PAGEREF _Toc487636524 \h </w:instrText>
        </w:r>
        <w:r>
          <w:rPr>
            <w:noProof/>
          </w:rPr>
        </w:r>
        <w:r>
          <w:rPr>
            <w:noProof/>
          </w:rPr>
          <w:fldChar w:fldCharType="separate"/>
        </w:r>
        <w:r>
          <w:rPr>
            <w:noProof/>
          </w:rPr>
          <w:t>7</w:t>
        </w:r>
        <w:r>
          <w:rPr>
            <w:noProof/>
          </w:rPr>
          <w:fldChar w:fldCharType="end"/>
        </w:r>
      </w:hyperlink>
    </w:p>
    <w:p w14:paraId="724DAAC1" w14:textId="1C9F7A4E" w:rsidR="004F7525" w:rsidRDefault="004F7525">
      <w:pPr>
        <w:pStyle w:val="Verzeichnis2"/>
        <w:rPr>
          <w:rFonts w:asciiTheme="minorHAnsi" w:eastAsiaTheme="minorEastAsia" w:hAnsiTheme="minorHAnsi"/>
          <w:b w:val="0"/>
          <w:noProof/>
          <w:color w:val="auto"/>
          <w:szCs w:val="22"/>
          <w:lang w:eastAsia="de-CH"/>
        </w:rPr>
      </w:pPr>
      <w:hyperlink w:anchor="_Toc487636525" w:history="1">
        <w:r w:rsidRPr="00754E5F">
          <w:rPr>
            <w:rStyle w:val="Hyperlink"/>
            <w:noProof/>
          </w:rPr>
          <w:t>2.2</w:t>
        </w:r>
        <w:r>
          <w:rPr>
            <w:rFonts w:asciiTheme="minorHAnsi" w:eastAsiaTheme="minorEastAsia" w:hAnsiTheme="minorHAnsi"/>
            <w:b w:val="0"/>
            <w:noProof/>
            <w:color w:val="auto"/>
            <w:szCs w:val="22"/>
            <w:lang w:eastAsia="de-CH"/>
          </w:rPr>
          <w:tab/>
        </w:r>
        <w:r w:rsidRPr="00754E5F">
          <w:rPr>
            <w:rStyle w:val="Hyperlink"/>
            <w:noProof/>
          </w:rPr>
          <w:t>Anbieterin von Zertifizierungsdiensten</w:t>
        </w:r>
        <w:r>
          <w:rPr>
            <w:noProof/>
          </w:rPr>
          <w:tab/>
        </w:r>
        <w:r>
          <w:rPr>
            <w:noProof/>
          </w:rPr>
          <w:fldChar w:fldCharType="begin"/>
        </w:r>
        <w:r>
          <w:rPr>
            <w:noProof/>
          </w:rPr>
          <w:instrText xml:space="preserve"> PAGEREF _Toc487636525 \h </w:instrText>
        </w:r>
        <w:r>
          <w:rPr>
            <w:noProof/>
          </w:rPr>
        </w:r>
        <w:r>
          <w:rPr>
            <w:noProof/>
          </w:rPr>
          <w:fldChar w:fldCharType="separate"/>
        </w:r>
        <w:r>
          <w:rPr>
            <w:noProof/>
          </w:rPr>
          <w:t>7</w:t>
        </w:r>
        <w:r>
          <w:rPr>
            <w:noProof/>
          </w:rPr>
          <w:fldChar w:fldCharType="end"/>
        </w:r>
      </w:hyperlink>
    </w:p>
    <w:p w14:paraId="289CA3D4" w14:textId="4D508641" w:rsidR="004F7525" w:rsidRDefault="004F7525">
      <w:pPr>
        <w:pStyle w:val="Verzeichnis2"/>
        <w:rPr>
          <w:rFonts w:asciiTheme="minorHAnsi" w:eastAsiaTheme="minorEastAsia" w:hAnsiTheme="minorHAnsi"/>
          <w:b w:val="0"/>
          <w:noProof/>
          <w:color w:val="auto"/>
          <w:szCs w:val="22"/>
          <w:lang w:eastAsia="de-CH"/>
        </w:rPr>
      </w:pPr>
      <w:hyperlink w:anchor="_Toc487636526" w:history="1">
        <w:r w:rsidRPr="00754E5F">
          <w:rPr>
            <w:rStyle w:val="Hyperlink"/>
            <w:noProof/>
          </w:rPr>
          <w:t>2.3</w:t>
        </w:r>
        <w:r>
          <w:rPr>
            <w:rFonts w:asciiTheme="minorHAnsi" w:eastAsiaTheme="minorEastAsia" w:hAnsiTheme="minorHAnsi"/>
            <w:b w:val="0"/>
            <w:noProof/>
            <w:color w:val="auto"/>
            <w:szCs w:val="22"/>
            <w:lang w:eastAsia="de-CH"/>
          </w:rPr>
          <w:tab/>
        </w:r>
        <w:r w:rsidRPr="00754E5F">
          <w:rPr>
            <w:rStyle w:val="Hyperlink"/>
            <w:noProof/>
          </w:rPr>
          <w:t>Attribut / Attribute</w:t>
        </w:r>
        <w:r>
          <w:rPr>
            <w:noProof/>
          </w:rPr>
          <w:tab/>
        </w:r>
        <w:r>
          <w:rPr>
            <w:noProof/>
          </w:rPr>
          <w:fldChar w:fldCharType="begin"/>
        </w:r>
        <w:r>
          <w:rPr>
            <w:noProof/>
          </w:rPr>
          <w:instrText xml:space="preserve"> PAGEREF _Toc487636526 \h </w:instrText>
        </w:r>
        <w:r>
          <w:rPr>
            <w:noProof/>
          </w:rPr>
        </w:r>
        <w:r>
          <w:rPr>
            <w:noProof/>
          </w:rPr>
          <w:fldChar w:fldCharType="separate"/>
        </w:r>
        <w:r>
          <w:rPr>
            <w:noProof/>
          </w:rPr>
          <w:t>7</w:t>
        </w:r>
        <w:r>
          <w:rPr>
            <w:noProof/>
          </w:rPr>
          <w:fldChar w:fldCharType="end"/>
        </w:r>
      </w:hyperlink>
    </w:p>
    <w:p w14:paraId="1C45D435" w14:textId="6BDEDC17" w:rsidR="004F7525" w:rsidRDefault="004F7525">
      <w:pPr>
        <w:pStyle w:val="Verzeichnis2"/>
        <w:rPr>
          <w:rFonts w:asciiTheme="minorHAnsi" w:eastAsiaTheme="minorEastAsia" w:hAnsiTheme="minorHAnsi"/>
          <w:b w:val="0"/>
          <w:noProof/>
          <w:color w:val="auto"/>
          <w:szCs w:val="22"/>
          <w:lang w:eastAsia="de-CH"/>
        </w:rPr>
      </w:pPr>
      <w:hyperlink w:anchor="_Toc487636527" w:history="1">
        <w:r w:rsidRPr="00754E5F">
          <w:rPr>
            <w:rStyle w:val="Hyperlink"/>
            <w:noProof/>
          </w:rPr>
          <w:t>2.4</w:t>
        </w:r>
        <w:r>
          <w:rPr>
            <w:rFonts w:asciiTheme="minorHAnsi" w:eastAsiaTheme="minorEastAsia" w:hAnsiTheme="minorHAnsi"/>
            <w:b w:val="0"/>
            <w:noProof/>
            <w:color w:val="auto"/>
            <w:szCs w:val="22"/>
            <w:lang w:eastAsia="de-CH"/>
          </w:rPr>
          <w:tab/>
        </w:r>
        <w:r w:rsidRPr="00754E5F">
          <w:rPr>
            <w:rStyle w:val="Hyperlink"/>
            <w:noProof/>
          </w:rPr>
          <w:t>Attribute Assertion Service</w:t>
        </w:r>
        <w:r>
          <w:rPr>
            <w:noProof/>
          </w:rPr>
          <w:tab/>
        </w:r>
        <w:r>
          <w:rPr>
            <w:noProof/>
          </w:rPr>
          <w:fldChar w:fldCharType="begin"/>
        </w:r>
        <w:r>
          <w:rPr>
            <w:noProof/>
          </w:rPr>
          <w:instrText xml:space="preserve"> PAGEREF _Toc487636527 \h </w:instrText>
        </w:r>
        <w:r>
          <w:rPr>
            <w:noProof/>
          </w:rPr>
        </w:r>
        <w:r>
          <w:rPr>
            <w:noProof/>
          </w:rPr>
          <w:fldChar w:fldCharType="separate"/>
        </w:r>
        <w:r>
          <w:rPr>
            <w:noProof/>
          </w:rPr>
          <w:t>8</w:t>
        </w:r>
        <w:r>
          <w:rPr>
            <w:noProof/>
          </w:rPr>
          <w:fldChar w:fldCharType="end"/>
        </w:r>
      </w:hyperlink>
    </w:p>
    <w:p w14:paraId="3DEAC713" w14:textId="3B8BD271" w:rsidR="004F7525" w:rsidRDefault="004F7525">
      <w:pPr>
        <w:pStyle w:val="Verzeichnis2"/>
        <w:rPr>
          <w:rFonts w:asciiTheme="minorHAnsi" w:eastAsiaTheme="minorEastAsia" w:hAnsiTheme="minorHAnsi"/>
          <w:b w:val="0"/>
          <w:noProof/>
          <w:color w:val="auto"/>
          <w:szCs w:val="22"/>
          <w:lang w:eastAsia="de-CH"/>
        </w:rPr>
      </w:pPr>
      <w:hyperlink w:anchor="_Toc487636528" w:history="1">
        <w:r w:rsidRPr="00754E5F">
          <w:rPr>
            <w:rStyle w:val="Hyperlink"/>
            <w:noProof/>
          </w:rPr>
          <w:t>2.5</w:t>
        </w:r>
        <w:r>
          <w:rPr>
            <w:rFonts w:asciiTheme="minorHAnsi" w:eastAsiaTheme="minorEastAsia" w:hAnsiTheme="minorHAnsi"/>
            <w:b w:val="0"/>
            <w:noProof/>
            <w:color w:val="auto"/>
            <w:szCs w:val="22"/>
            <w:lang w:eastAsia="de-CH"/>
          </w:rPr>
          <w:tab/>
        </w:r>
        <w:r w:rsidRPr="00754E5F">
          <w:rPr>
            <w:rStyle w:val="Hyperlink"/>
            <w:noProof/>
          </w:rPr>
          <w:t>Attribute Service</w:t>
        </w:r>
        <w:r>
          <w:rPr>
            <w:noProof/>
          </w:rPr>
          <w:tab/>
        </w:r>
        <w:r>
          <w:rPr>
            <w:noProof/>
          </w:rPr>
          <w:fldChar w:fldCharType="begin"/>
        </w:r>
        <w:r>
          <w:rPr>
            <w:noProof/>
          </w:rPr>
          <w:instrText xml:space="preserve"> PAGEREF _Toc487636528 \h </w:instrText>
        </w:r>
        <w:r>
          <w:rPr>
            <w:noProof/>
          </w:rPr>
        </w:r>
        <w:r>
          <w:rPr>
            <w:noProof/>
          </w:rPr>
          <w:fldChar w:fldCharType="separate"/>
        </w:r>
        <w:r>
          <w:rPr>
            <w:noProof/>
          </w:rPr>
          <w:t>8</w:t>
        </w:r>
        <w:r>
          <w:rPr>
            <w:noProof/>
          </w:rPr>
          <w:fldChar w:fldCharType="end"/>
        </w:r>
      </w:hyperlink>
    </w:p>
    <w:p w14:paraId="72E40B3A" w14:textId="0B73D021" w:rsidR="004F7525" w:rsidRDefault="004F7525">
      <w:pPr>
        <w:pStyle w:val="Verzeichnis2"/>
        <w:rPr>
          <w:rFonts w:asciiTheme="minorHAnsi" w:eastAsiaTheme="minorEastAsia" w:hAnsiTheme="minorHAnsi"/>
          <w:b w:val="0"/>
          <w:noProof/>
          <w:color w:val="auto"/>
          <w:szCs w:val="22"/>
          <w:lang w:eastAsia="de-CH"/>
        </w:rPr>
      </w:pPr>
      <w:hyperlink w:anchor="_Toc487636529" w:history="1">
        <w:r w:rsidRPr="00754E5F">
          <w:rPr>
            <w:rStyle w:val="Hyperlink"/>
            <w:noProof/>
          </w:rPr>
          <w:t>2.6</w:t>
        </w:r>
        <w:r>
          <w:rPr>
            <w:rFonts w:asciiTheme="minorHAnsi" w:eastAsiaTheme="minorEastAsia" w:hAnsiTheme="minorHAnsi"/>
            <w:b w:val="0"/>
            <w:noProof/>
            <w:color w:val="auto"/>
            <w:szCs w:val="22"/>
            <w:lang w:eastAsia="de-CH"/>
          </w:rPr>
          <w:tab/>
        </w:r>
        <w:r w:rsidRPr="00754E5F">
          <w:rPr>
            <w:rStyle w:val="Hyperlink"/>
            <w:noProof/>
          </w:rPr>
          <w:t>Attribut-Autorität (AA)</w:t>
        </w:r>
        <w:r>
          <w:rPr>
            <w:noProof/>
          </w:rPr>
          <w:tab/>
        </w:r>
        <w:r>
          <w:rPr>
            <w:noProof/>
          </w:rPr>
          <w:fldChar w:fldCharType="begin"/>
        </w:r>
        <w:r>
          <w:rPr>
            <w:noProof/>
          </w:rPr>
          <w:instrText xml:space="preserve"> PAGEREF _Toc487636529 \h </w:instrText>
        </w:r>
        <w:r>
          <w:rPr>
            <w:noProof/>
          </w:rPr>
        </w:r>
        <w:r>
          <w:rPr>
            <w:noProof/>
          </w:rPr>
          <w:fldChar w:fldCharType="separate"/>
        </w:r>
        <w:r>
          <w:rPr>
            <w:noProof/>
          </w:rPr>
          <w:t>8</w:t>
        </w:r>
        <w:r>
          <w:rPr>
            <w:noProof/>
          </w:rPr>
          <w:fldChar w:fldCharType="end"/>
        </w:r>
      </w:hyperlink>
    </w:p>
    <w:p w14:paraId="318F9C6B" w14:textId="3FD9CD01" w:rsidR="004F7525" w:rsidRDefault="004F7525">
      <w:pPr>
        <w:pStyle w:val="Verzeichnis2"/>
        <w:rPr>
          <w:rFonts w:asciiTheme="minorHAnsi" w:eastAsiaTheme="minorEastAsia" w:hAnsiTheme="minorHAnsi"/>
          <w:b w:val="0"/>
          <w:noProof/>
          <w:color w:val="auto"/>
          <w:szCs w:val="22"/>
          <w:lang w:eastAsia="de-CH"/>
        </w:rPr>
      </w:pPr>
      <w:hyperlink w:anchor="_Toc487636530" w:history="1">
        <w:r w:rsidRPr="00754E5F">
          <w:rPr>
            <w:rStyle w:val="Hyperlink"/>
            <w:noProof/>
            <w:lang w:val="en-US"/>
          </w:rPr>
          <w:t>2.7</w:t>
        </w:r>
        <w:r>
          <w:rPr>
            <w:rFonts w:asciiTheme="minorHAnsi" w:eastAsiaTheme="minorEastAsia" w:hAnsiTheme="minorHAnsi"/>
            <w:b w:val="0"/>
            <w:noProof/>
            <w:color w:val="auto"/>
            <w:szCs w:val="22"/>
            <w:lang w:eastAsia="de-CH"/>
          </w:rPr>
          <w:tab/>
        </w:r>
        <w:r w:rsidRPr="00754E5F">
          <w:rPr>
            <w:rStyle w:val="Hyperlink"/>
            <w:noProof/>
            <w:lang w:val="en-US"/>
          </w:rPr>
          <w:t>Attribute-Based Access Control (ABAC)</w:t>
        </w:r>
        <w:r>
          <w:rPr>
            <w:noProof/>
          </w:rPr>
          <w:tab/>
        </w:r>
        <w:r>
          <w:rPr>
            <w:noProof/>
          </w:rPr>
          <w:fldChar w:fldCharType="begin"/>
        </w:r>
        <w:r>
          <w:rPr>
            <w:noProof/>
          </w:rPr>
          <w:instrText xml:space="preserve"> PAGEREF _Toc487636530 \h </w:instrText>
        </w:r>
        <w:r>
          <w:rPr>
            <w:noProof/>
          </w:rPr>
        </w:r>
        <w:r>
          <w:rPr>
            <w:noProof/>
          </w:rPr>
          <w:fldChar w:fldCharType="separate"/>
        </w:r>
        <w:r>
          <w:rPr>
            <w:noProof/>
          </w:rPr>
          <w:t>8</w:t>
        </w:r>
        <w:r>
          <w:rPr>
            <w:noProof/>
          </w:rPr>
          <w:fldChar w:fldCharType="end"/>
        </w:r>
      </w:hyperlink>
    </w:p>
    <w:p w14:paraId="6D708185" w14:textId="3C2328D7" w:rsidR="004F7525" w:rsidRDefault="004F7525">
      <w:pPr>
        <w:pStyle w:val="Verzeichnis2"/>
        <w:rPr>
          <w:rFonts w:asciiTheme="minorHAnsi" w:eastAsiaTheme="minorEastAsia" w:hAnsiTheme="minorHAnsi"/>
          <w:b w:val="0"/>
          <w:noProof/>
          <w:color w:val="auto"/>
          <w:szCs w:val="22"/>
          <w:lang w:eastAsia="de-CH"/>
        </w:rPr>
      </w:pPr>
      <w:hyperlink w:anchor="_Toc487636531" w:history="1">
        <w:r w:rsidRPr="00754E5F">
          <w:rPr>
            <w:rStyle w:val="Hyperlink"/>
            <w:noProof/>
          </w:rPr>
          <w:t>2.8</w:t>
        </w:r>
        <w:r>
          <w:rPr>
            <w:rFonts w:asciiTheme="minorHAnsi" w:eastAsiaTheme="minorEastAsia" w:hAnsiTheme="minorHAnsi"/>
            <w:b w:val="0"/>
            <w:noProof/>
            <w:color w:val="auto"/>
            <w:szCs w:val="22"/>
            <w:lang w:eastAsia="de-CH"/>
          </w:rPr>
          <w:tab/>
        </w:r>
        <w:r w:rsidRPr="00754E5F">
          <w:rPr>
            <w:rStyle w:val="Hyperlink"/>
            <w:noProof/>
          </w:rPr>
          <w:t>Attributaggregation</w:t>
        </w:r>
        <w:r>
          <w:rPr>
            <w:noProof/>
          </w:rPr>
          <w:tab/>
        </w:r>
        <w:r>
          <w:rPr>
            <w:noProof/>
          </w:rPr>
          <w:fldChar w:fldCharType="begin"/>
        </w:r>
        <w:r>
          <w:rPr>
            <w:noProof/>
          </w:rPr>
          <w:instrText xml:space="preserve"> PAGEREF _Toc487636531 \h </w:instrText>
        </w:r>
        <w:r>
          <w:rPr>
            <w:noProof/>
          </w:rPr>
        </w:r>
        <w:r>
          <w:rPr>
            <w:noProof/>
          </w:rPr>
          <w:fldChar w:fldCharType="separate"/>
        </w:r>
        <w:r>
          <w:rPr>
            <w:noProof/>
          </w:rPr>
          <w:t>8</w:t>
        </w:r>
        <w:r>
          <w:rPr>
            <w:noProof/>
          </w:rPr>
          <w:fldChar w:fldCharType="end"/>
        </w:r>
      </w:hyperlink>
    </w:p>
    <w:p w14:paraId="1025C48E" w14:textId="3115D51E" w:rsidR="004F7525" w:rsidRDefault="004F7525">
      <w:pPr>
        <w:pStyle w:val="Verzeichnis2"/>
        <w:rPr>
          <w:rFonts w:asciiTheme="minorHAnsi" w:eastAsiaTheme="minorEastAsia" w:hAnsiTheme="minorHAnsi"/>
          <w:b w:val="0"/>
          <w:noProof/>
          <w:color w:val="auto"/>
          <w:szCs w:val="22"/>
          <w:lang w:eastAsia="de-CH"/>
        </w:rPr>
      </w:pPr>
      <w:hyperlink w:anchor="_Toc487636532" w:history="1">
        <w:r w:rsidRPr="00754E5F">
          <w:rPr>
            <w:rStyle w:val="Hyperlink"/>
            <w:noProof/>
          </w:rPr>
          <w:t>2.9</w:t>
        </w:r>
        <w:r>
          <w:rPr>
            <w:rFonts w:asciiTheme="minorHAnsi" w:eastAsiaTheme="minorEastAsia" w:hAnsiTheme="minorHAnsi"/>
            <w:b w:val="0"/>
            <w:noProof/>
            <w:color w:val="auto"/>
            <w:szCs w:val="22"/>
            <w:lang w:eastAsia="de-CH"/>
          </w:rPr>
          <w:tab/>
        </w:r>
        <w:r w:rsidRPr="00754E5F">
          <w:rPr>
            <w:rStyle w:val="Hyperlink"/>
            <w:noProof/>
          </w:rPr>
          <w:t>Attributbestätigung</w:t>
        </w:r>
        <w:r>
          <w:rPr>
            <w:noProof/>
          </w:rPr>
          <w:tab/>
        </w:r>
        <w:r>
          <w:rPr>
            <w:noProof/>
          </w:rPr>
          <w:fldChar w:fldCharType="begin"/>
        </w:r>
        <w:r>
          <w:rPr>
            <w:noProof/>
          </w:rPr>
          <w:instrText xml:space="preserve"> PAGEREF _Toc487636532 \h </w:instrText>
        </w:r>
        <w:r>
          <w:rPr>
            <w:noProof/>
          </w:rPr>
        </w:r>
        <w:r>
          <w:rPr>
            <w:noProof/>
          </w:rPr>
          <w:fldChar w:fldCharType="separate"/>
        </w:r>
        <w:r>
          <w:rPr>
            <w:noProof/>
          </w:rPr>
          <w:t>8</w:t>
        </w:r>
        <w:r>
          <w:rPr>
            <w:noProof/>
          </w:rPr>
          <w:fldChar w:fldCharType="end"/>
        </w:r>
      </w:hyperlink>
    </w:p>
    <w:p w14:paraId="13F22B2B" w14:textId="17D14EFD" w:rsidR="004F7525" w:rsidRDefault="004F7525">
      <w:pPr>
        <w:pStyle w:val="Verzeichnis2"/>
        <w:rPr>
          <w:rFonts w:asciiTheme="minorHAnsi" w:eastAsiaTheme="minorEastAsia" w:hAnsiTheme="minorHAnsi"/>
          <w:b w:val="0"/>
          <w:noProof/>
          <w:color w:val="auto"/>
          <w:szCs w:val="22"/>
          <w:lang w:eastAsia="de-CH"/>
        </w:rPr>
      </w:pPr>
      <w:hyperlink w:anchor="_Toc487636533" w:history="1">
        <w:r w:rsidRPr="00754E5F">
          <w:rPr>
            <w:rStyle w:val="Hyperlink"/>
            <w:noProof/>
          </w:rPr>
          <w:t>2.10</w:t>
        </w:r>
        <w:r>
          <w:rPr>
            <w:rFonts w:asciiTheme="minorHAnsi" w:eastAsiaTheme="minorEastAsia" w:hAnsiTheme="minorHAnsi"/>
            <w:b w:val="0"/>
            <w:noProof/>
            <w:color w:val="auto"/>
            <w:szCs w:val="22"/>
            <w:lang w:eastAsia="de-CH"/>
          </w:rPr>
          <w:tab/>
        </w:r>
        <w:r w:rsidRPr="00754E5F">
          <w:rPr>
            <w:rStyle w:val="Hyperlink"/>
            <w:noProof/>
          </w:rPr>
          <w:t>Auditing</w:t>
        </w:r>
        <w:r>
          <w:rPr>
            <w:noProof/>
          </w:rPr>
          <w:tab/>
        </w:r>
        <w:r>
          <w:rPr>
            <w:noProof/>
          </w:rPr>
          <w:fldChar w:fldCharType="begin"/>
        </w:r>
        <w:r>
          <w:rPr>
            <w:noProof/>
          </w:rPr>
          <w:instrText xml:space="preserve"> PAGEREF _Toc487636533 \h </w:instrText>
        </w:r>
        <w:r>
          <w:rPr>
            <w:noProof/>
          </w:rPr>
        </w:r>
        <w:r>
          <w:rPr>
            <w:noProof/>
          </w:rPr>
          <w:fldChar w:fldCharType="separate"/>
        </w:r>
        <w:r>
          <w:rPr>
            <w:noProof/>
          </w:rPr>
          <w:t>9</w:t>
        </w:r>
        <w:r>
          <w:rPr>
            <w:noProof/>
          </w:rPr>
          <w:fldChar w:fldCharType="end"/>
        </w:r>
      </w:hyperlink>
    </w:p>
    <w:p w14:paraId="4C6ED135" w14:textId="6DFD9483" w:rsidR="004F7525" w:rsidRDefault="004F7525">
      <w:pPr>
        <w:pStyle w:val="Verzeichnis2"/>
        <w:rPr>
          <w:rFonts w:asciiTheme="minorHAnsi" w:eastAsiaTheme="minorEastAsia" w:hAnsiTheme="minorHAnsi"/>
          <w:b w:val="0"/>
          <w:noProof/>
          <w:color w:val="auto"/>
          <w:szCs w:val="22"/>
          <w:lang w:eastAsia="de-CH"/>
        </w:rPr>
      </w:pPr>
      <w:hyperlink w:anchor="_Toc487636534" w:history="1">
        <w:r w:rsidRPr="00754E5F">
          <w:rPr>
            <w:rStyle w:val="Hyperlink"/>
            <w:noProof/>
          </w:rPr>
          <w:t>2.11</w:t>
        </w:r>
        <w:r>
          <w:rPr>
            <w:rFonts w:asciiTheme="minorHAnsi" w:eastAsiaTheme="minorEastAsia" w:hAnsiTheme="minorHAnsi"/>
            <w:b w:val="0"/>
            <w:noProof/>
            <w:color w:val="auto"/>
            <w:szCs w:val="22"/>
            <w:lang w:eastAsia="de-CH"/>
          </w:rPr>
          <w:tab/>
        </w:r>
        <w:r w:rsidRPr="00754E5F">
          <w:rPr>
            <w:rStyle w:val="Hyperlink"/>
            <w:noProof/>
          </w:rPr>
          <w:t>Authentifizierung</w:t>
        </w:r>
        <w:r>
          <w:rPr>
            <w:noProof/>
          </w:rPr>
          <w:tab/>
        </w:r>
        <w:r>
          <w:rPr>
            <w:noProof/>
          </w:rPr>
          <w:fldChar w:fldCharType="begin"/>
        </w:r>
        <w:r>
          <w:rPr>
            <w:noProof/>
          </w:rPr>
          <w:instrText xml:space="preserve"> PAGEREF _Toc487636534 \h </w:instrText>
        </w:r>
        <w:r>
          <w:rPr>
            <w:noProof/>
          </w:rPr>
        </w:r>
        <w:r>
          <w:rPr>
            <w:noProof/>
          </w:rPr>
          <w:fldChar w:fldCharType="separate"/>
        </w:r>
        <w:r>
          <w:rPr>
            <w:noProof/>
          </w:rPr>
          <w:t>9</w:t>
        </w:r>
        <w:r>
          <w:rPr>
            <w:noProof/>
          </w:rPr>
          <w:fldChar w:fldCharType="end"/>
        </w:r>
      </w:hyperlink>
    </w:p>
    <w:p w14:paraId="525CCE1F" w14:textId="48329D91" w:rsidR="004F7525" w:rsidRDefault="004F7525">
      <w:pPr>
        <w:pStyle w:val="Verzeichnis2"/>
        <w:rPr>
          <w:rFonts w:asciiTheme="minorHAnsi" w:eastAsiaTheme="minorEastAsia" w:hAnsiTheme="minorHAnsi"/>
          <w:b w:val="0"/>
          <w:noProof/>
          <w:color w:val="auto"/>
          <w:szCs w:val="22"/>
          <w:lang w:eastAsia="de-CH"/>
        </w:rPr>
      </w:pPr>
      <w:hyperlink w:anchor="_Toc487636535" w:history="1">
        <w:r w:rsidRPr="00754E5F">
          <w:rPr>
            <w:rStyle w:val="Hyperlink"/>
            <w:noProof/>
          </w:rPr>
          <w:t>2.12</w:t>
        </w:r>
        <w:r>
          <w:rPr>
            <w:rFonts w:asciiTheme="minorHAnsi" w:eastAsiaTheme="minorEastAsia" w:hAnsiTheme="minorHAnsi"/>
            <w:b w:val="0"/>
            <w:noProof/>
            <w:color w:val="auto"/>
            <w:szCs w:val="22"/>
            <w:lang w:eastAsia="de-CH"/>
          </w:rPr>
          <w:tab/>
        </w:r>
        <w:r w:rsidRPr="00754E5F">
          <w:rPr>
            <w:rStyle w:val="Hyperlink"/>
            <w:noProof/>
          </w:rPr>
          <w:t>Authentifizierungs-Anfrage</w:t>
        </w:r>
        <w:r>
          <w:rPr>
            <w:noProof/>
          </w:rPr>
          <w:tab/>
        </w:r>
        <w:r>
          <w:rPr>
            <w:noProof/>
          </w:rPr>
          <w:fldChar w:fldCharType="begin"/>
        </w:r>
        <w:r>
          <w:rPr>
            <w:noProof/>
          </w:rPr>
          <w:instrText xml:space="preserve"> PAGEREF _Toc487636535 \h </w:instrText>
        </w:r>
        <w:r>
          <w:rPr>
            <w:noProof/>
          </w:rPr>
        </w:r>
        <w:r>
          <w:rPr>
            <w:noProof/>
          </w:rPr>
          <w:fldChar w:fldCharType="separate"/>
        </w:r>
        <w:r>
          <w:rPr>
            <w:noProof/>
          </w:rPr>
          <w:t>9</w:t>
        </w:r>
        <w:r>
          <w:rPr>
            <w:noProof/>
          </w:rPr>
          <w:fldChar w:fldCharType="end"/>
        </w:r>
      </w:hyperlink>
    </w:p>
    <w:p w14:paraId="4D5C5C5E" w14:textId="4ADE30A6" w:rsidR="004F7525" w:rsidRDefault="004F7525">
      <w:pPr>
        <w:pStyle w:val="Verzeichnis2"/>
        <w:rPr>
          <w:rFonts w:asciiTheme="minorHAnsi" w:eastAsiaTheme="minorEastAsia" w:hAnsiTheme="minorHAnsi"/>
          <w:b w:val="0"/>
          <w:noProof/>
          <w:color w:val="auto"/>
          <w:szCs w:val="22"/>
          <w:lang w:eastAsia="de-CH"/>
        </w:rPr>
      </w:pPr>
      <w:hyperlink w:anchor="_Toc487636536" w:history="1">
        <w:r w:rsidRPr="00754E5F">
          <w:rPr>
            <w:rStyle w:val="Hyperlink"/>
            <w:noProof/>
          </w:rPr>
          <w:t>2.13</w:t>
        </w:r>
        <w:r>
          <w:rPr>
            <w:rFonts w:asciiTheme="minorHAnsi" w:eastAsiaTheme="minorEastAsia" w:hAnsiTheme="minorHAnsi"/>
            <w:b w:val="0"/>
            <w:noProof/>
            <w:color w:val="auto"/>
            <w:szCs w:val="22"/>
            <w:lang w:eastAsia="de-CH"/>
          </w:rPr>
          <w:tab/>
        </w:r>
        <w:r w:rsidRPr="00754E5F">
          <w:rPr>
            <w:rStyle w:val="Hyperlink"/>
            <w:noProof/>
          </w:rPr>
          <w:t>Authentifikation-Autorität (AuthnA)</w:t>
        </w:r>
        <w:r>
          <w:rPr>
            <w:noProof/>
          </w:rPr>
          <w:tab/>
        </w:r>
        <w:r>
          <w:rPr>
            <w:noProof/>
          </w:rPr>
          <w:fldChar w:fldCharType="begin"/>
        </w:r>
        <w:r>
          <w:rPr>
            <w:noProof/>
          </w:rPr>
          <w:instrText xml:space="preserve"> PAGEREF _Toc487636536 \h </w:instrText>
        </w:r>
        <w:r>
          <w:rPr>
            <w:noProof/>
          </w:rPr>
        </w:r>
        <w:r>
          <w:rPr>
            <w:noProof/>
          </w:rPr>
          <w:fldChar w:fldCharType="separate"/>
        </w:r>
        <w:r>
          <w:rPr>
            <w:noProof/>
          </w:rPr>
          <w:t>9</w:t>
        </w:r>
        <w:r>
          <w:rPr>
            <w:noProof/>
          </w:rPr>
          <w:fldChar w:fldCharType="end"/>
        </w:r>
      </w:hyperlink>
    </w:p>
    <w:p w14:paraId="6B506B92" w14:textId="3399FB5D" w:rsidR="004F7525" w:rsidRDefault="004F7525">
      <w:pPr>
        <w:pStyle w:val="Verzeichnis2"/>
        <w:rPr>
          <w:rFonts w:asciiTheme="minorHAnsi" w:eastAsiaTheme="minorEastAsia" w:hAnsiTheme="minorHAnsi"/>
          <w:b w:val="0"/>
          <w:noProof/>
          <w:color w:val="auto"/>
          <w:szCs w:val="22"/>
          <w:lang w:eastAsia="de-CH"/>
        </w:rPr>
      </w:pPr>
      <w:hyperlink w:anchor="_Toc487636537" w:history="1">
        <w:r w:rsidRPr="00754E5F">
          <w:rPr>
            <w:rStyle w:val="Hyperlink"/>
            <w:noProof/>
          </w:rPr>
          <w:t>2.14</w:t>
        </w:r>
        <w:r>
          <w:rPr>
            <w:rFonts w:asciiTheme="minorHAnsi" w:eastAsiaTheme="minorEastAsia" w:hAnsiTheme="minorHAnsi"/>
            <w:b w:val="0"/>
            <w:noProof/>
            <w:color w:val="auto"/>
            <w:szCs w:val="22"/>
            <w:lang w:eastAsia="de-CH"/>
          </w:rPr>
          <w:tab/>
        </w:r>
        <w:r w:rsidRPr="00754E5F">
          <w:rPr>
            <w:rStyle w:val="Hyperlink"/>
            <w:noProof/>
          </w:rPr>
          <w:t>Authentication Proxy</w:t>
        </w:r>
        <w:r>
          <w:rPr>
            <w:noProof/>
          </w:rPr>
          <w:tab/>
        </w:r>
        <w:r>
          <w:rPr>
            <w:noProof/>
          </w:rPr>
          <w:fldChar w:fldCharType="begin"/>
        </w:r>
        <w:r>
          <w:rPr>
            <w:noProof/>
          </w:rPr>
          <w:instrText xml:space="preserve"> PAGEREF _Toc487636537 \h </w:instrText>
        </w:r>
        <w:r>
          <w:rPr>
            <w:noProof/>
          </w:rPr>
        </w:r>
        <w:r>
          <w:rPr>
            <w:noProof/>
          </w:rPr>
          <w:fldChar w:fldCharType="separate"/>
        </w:r>
        <w:r>
          <w:rPr>
            <w:noProof/>
          </w:rPr>
          <w:t>9</w:t>
        </w:r>
        <w:r>
          <w:rPr>
            <w:noProof/>
          </w:rPr>
          <w:fldChar w:fldCharType="end"/>
        </w:r>
      </w:hyperlink>
    </w:p>
    <w:p w14:paraId="073BAFB0" w14:textId="64300C33" w:rsidR="004F7525" w:rsidRDefault="004F7525">
      <w:pPr>
        <w:pStyle w:val="Verzeichnis2"/>
        <w:rPr>
          <w:rFonts w:asciiTheme="minorHAnsi" w:eastAsiaTheme="minorEastAsia" w:hAnsiTheme="minorHAnsi"/>
          <w:b w:val="0"/>
          <w:noProof/>
          <w:color w:val="auto"/>
          <w:szCs w:val="22"/>
          <w:lang w:eastAsia="de-CH"/>
        </w:rPr>
      </w:pPr>
      <w:hyperlink w:anchor="_Toc487636538" w:history="1">
        <w:r w:rsidRPr="00754E5F">
          <w:rPr>
            <w:rStyle w:val="Hyperlink"/>
            <w:noProof/>
          </w:rPr>
          <w:t>2.15</w:t>
        </w:r>
        <w:r>
          <w:rPr>
            <w:rFonts w:asciiTheme="minorHAnsi" w:eastAsiaTheme="minorEastAsia" w:hAnsiTheme="minorHAnsi"/>
            <w:b w:val="0"/>
            <w:noProof/>
            <w:color w:val="auto"/>
            <w:szCs w:val="22"/>
            <w:lang w:eastAsia="de-CH"/>
          </w:rPr>
          <w:tab/>
        </w:r>
        <w:r w:rsidRPr="00754E5F">
          <w:rPr>
            <w:rStyle w:val="Hyperlink"/>
            <w:noProof/>
          </w:rPr>
          <w:t>Authentication Service</w:t>
        </w:r>
        <w:r>
          <w:rPr>
            <w:noProof/>
          </w:rPr>
          <w:tab/>
        </w:r>
        <w:r>
          <w:rPr>
            <w:noProof/>
          </w:rPr>
          <w:fldChar w:fldCharType="begin"/>
        </w:r>
        <w:r>
          <w:rPr>
            <w:noProof/>
          </w:rPr>
          <w:instrText xml:space="preserve"> PAGEREF _Toc487636538 \h </w:instrText>
        </w:r>
        <w:r>
          <w:rPr>
            <w:noProof/>
          </w:rPr>
        </w:r>
        <w:r>
          <w:rPr>
            <w:noProof/>
          </w:rPr>
          <w:fldChar w:fldCharType="separate"/>
        </w:r>
        <w:r>
          <w:rPr>
            <w:noProof/>
          </w:rPr>
          <w:t>9</w:t>
        </w:r>
        <w:r>
          <w:rPr>
            <w:noProof/>
          </w:rPr>
          <w:fldChar w:fldCharType="end"/>
        </w:r>
      </w:hyperlink>
    </w:p>
    <w:p w14:paraId="17CF98EE" w14:textId="186AB98C" w:rsidR="004F7525" w:rsidRDefault="004F7525">
      <w:pPr>
        <w:pStyle w:val="Verzeichnis2"/>
        <w:rPr>
          <w:rFonts w:asciiTheme="minorHAnsi" w:eastAsiaTheme="minorEastAsia" w:hAnsiTheme="minorHAnsi"/>
          <w:b w:val="0"/>
          <w:noProof/>
          <w:color w:val="auto"/>
          <w:szCs w:val="22"/>
          <w:lang w:eastAsia="de-CH"/>
        </w:rPr>
      </w:pPr>
      <w:hyperlink w:anchor="_Toc487636539" w:history="1">
        <w:r w:rsidRPr="00754E5F">
          <w:rPr>
            <w:rStyle w:val="Hyperlink"/>
            <w:noProof/>
          </w:rPr>
          <w:t>2.16</w:t>
        </w:r>
        <w:r>
          <w:rPr>
            <w:rFonts w:asciiTheme="minorHAnsi" w:eastAsiaTheme="minorEastAsia" w:hAnsiTheme="minorHAnsi"/>
            <w:b w:val="0"/>
            <w:noProof/>
            <w:color w:val="auto"/>
            <w:szCs w:val="22"/>
            <w:lang w:eastAsia="de-CH"/>
          </w:rPr>
          <w:tab/>
        </w:r>
        <w:r w:rsidRPr="00754E5F">
          <w:rPr>
            <w:rStyle w:val="Hyperlink"/>
            <w:noProof/>
          </w:rPr>
          <w:t>Authentifizierungsbestätigung</w:t>
        </w:r>
        <w:r>
          <w:rPr>
            <w:noProof/>
          </w:rPr>
          <w:tab/>
        </w:r>
        <w:r>
          <w:rPr>
            <w:noProof/>
          </w:rPr>
          <w:fldChar w:fldCharType="begin"/>
        </w:r>
        <w:r>
          <w:rPr>
            <w:noProof/>
          </w:rPr>
          <w:instrText xml:space="preserve"> PAGEREF _Toc487636539 \h </w:instrText>
        </w:r>
        <w:r>
          <w:rPr>
            <w:noProof/>
          </w:rPr>
        </w:r>
        <w:r>
          <w:rPr>
            <w:noProof/>
          </w:rPr>
          <w:fldChar w:fldCharType="separate"/>
        </w:r>
        <w:r>
          <w:rPr>
            <w:noProof/>
          </w:rPr>
          <w:t>9</w:t>
        </w:r>
        <w:r>
          <w:rPr>
            <w:noProof/>
          </w:rPr>
          <w:fldChar w:fldCharType="end"/>
        </w:r>
      </w:hyperlink>
    </w:p>
    <w:p w14:paraId="122A9976" w14:textId="76FCA435" w:rsidR="004F7525" w:rsidRDefault="004F7525">
      <w:pPr>
        <w:pStyle w:val="Verzeichnis2"/>
        <w:rPr>
          <w:rFonts w:asciiTheme="minorHAnsi" w:eastAsiaTheme="minorEastAsia" w:hAnsiTheme="minorHAnsi"/>
          <w:b w:val="0"/>
          <w:noProof/>
          <w:color w:val="auto"/>
          <w:szCs w:val="22"/>
          <w:lang w:eastAsia="de-CH"/>
        </w:rPr>
      </w:pPr>
      <w:hyperlink w:anchor="_Toc487636540" w:history="1">
        <w:r w:rsidRPr="00754E5F">
          <w:rPr>
            <w:rStyle w:val="Hyperlink"/>
            <w:noProof/>
          </w:rPr>
          <w:t>2.17</w:t>
        </w:r>
        <w:r>
          <w:rPr>
            <w:rFonts w:asciiTheme="minorHAnsi" w:eastAsiaTheme="minorEastAsia" w:hAnsiTheme="minorHAnsi"/>
            <w:b w:val="0"/>
            <w:noProof/>
            <w:color w:val="auto"/>
            <w:szCs w:val="22"/>
            <w:lang w:eastAsia="de-CH"/>
          </w:rPr>
          <w:tab/>
        </w:r>
        <w:r w:rsidRPr="00754E5F">
          <w:rPr>
            <w:rStyle w:val="Hyperlink"/>
            <w:noProof/>
          </w:rPr>
          <w:t>Authentifizierungsfaktor</w:t>
        </w:r>
        <w:r>
          <w:rPr>
            <w:noProof/>
          </w:rPr>
          <w:tab/>
        </w:r>
        <w:r>
          <w:rPr>
            <w:noProof/>
          </w:rPr>
          <w:fldChar w:fldCharType="begin"/>
        </w:r>
        <w:r>
          <w:rPr>
            <w:noProof/>
          </w:rPr>
          <w:instrText xml:space="preserve"> PAGEREF _Toc487636540 \h </w:instrText>
        </w:r>
        <w:r>
          <w:rPr>
            <w:noProof/>
          </w:rPr>
        </w:r>
        <w:r>
          <w:rPr>
            <w:noProof/>
          </w:rPr>
          <w:fldChar w:fldCharType="separate"/>
        </w:r>
        <w:r>
          <w:rPr>
            <w:noProof/>
          </w:rPr>
          <w:t>10</w:t>
        </w:r>
        <w:r>
          <w:rPr>
            <w:noProof/>
          </w:rPr>
          <w:fldChar w:fldCharType="end"/>
        </w:r>
      </w:hyperlink>
    </w:p>
    <w:p w14:paraId="074E03C9" w14:textId="5AFF0A87" w:rsidR="004F7525" w:rsidRDefault="004F7525">
      <w:pPr>
        <w:pStyle w:val="Verzeichnis2"/>
        <w:rPr>
          <w:rFonts w:asciiTheme="minorHAnsi" w:eastAsiaTheme="minorEastAsia" w:hAnsiTheme="minorHAnsi"/>
          <w:b w:val="0"/>
          <w:noProof/>
          <w:color w:val="auto"/>
          <w:szCs w:val="22"/>
          <w:lang w:eastAsia="de-CH"/>
        </w:rPr>
      </w:pPr>
      <w:hyperlink w:anchor="_Toc487636541" w:history="1">
        <w:r w:rsidRPr="00754E5F">
          <w:rPr>
            <w:rStyle w:val="Hyperlink"/>
            <w:noProof/>
          </w:rPr>
          <w:t>2.18</w:t>
        </w:r>
        <w:r>
          <w:rPr>
            <w:rFonts w:asciiTheme="minorHAnsi" w:eastAsiaTheme="minorEastAsia" w:hAnsiTheme="minorHAnsi"/>
            <w:b w:val="0"/>
            <w:noProof/>
            <w:color w:val="auto"/>
            <w:szCs w:val="22"/>
            <w:lang w:eastAsia="de-CH"/>
          </w:rPr>
          <w:tab/>
        </w:r>
        <w:r w:rsidRPr="00754E5F">
          <w:rPr>
            <w:rStyle w:val="Hyperlink"/>
            <w:noProof/>
          </w:rPr>
          <w:t>Authentifizierungsmittel</w:t>
        </w:r>
        <w:r>
          <w:rPr>
            <w:noProof/>
          </w:rPr>
          <w:tab/>
        </w:r>
        <w:r>
          <w:rPr>
            <w:noProof/>
          </w:rPr>
          <w:fldChar w:fldCharType="begin"/>
        </w:r>
        <w:r>
          <w:rPr>
            <w:noProof/>
          </w:rPr>
          <w:instrText xml:space="preserve"> PAGEREF _Toc487636541 \h </w:instrText>
        </w:r>
        <w:r>
          <w:rPr>
            <w:noProof/>
          </w:rPr>
        </w:r>
        <w:r>
          <w:rPr>
            <w:noProof/>
          </w:rPr>
          <w:fldChar w:fldCharType="separate"/>
        </w:r>
        <w:r>
          <w:rPr>
            <w:noProof/>
          </w:rPr>
          <w:t>10</w:t>
        </w:r>
        <w:r>
          <w:rPr>
            <w:noProof/>
          </w:rPr>
          <w:fldChar w:fldCharType="end"/>
        </w:r>
      </w:hyperlink>
    </w:p>
    <w:p w14:paraId="56F3E72C" w14:textId="1463CFE7" w:rsidR="004F7525" w:rsidRDefault="004F7525">
      <w:pPr>
        <w:pStyle w:val="Verzeichnis2"/>
        <w:rPr>
          <w:rFonts w:asciiTheme="minorHAnsi" w:eastAsiaTheme="minorEastAsia" w:hAnsiTheme="minorHAnsi"/>
          <w:b w:val="0"/>
          <w:noProof/>
          <w:color w:val="auto"/>
          <w:szCs w:val="22"/>
          <w:lang w:eastAsia="de-CH"/>
        </w:rPr>
      </w:pPr>
      <w:hyperlink w:anchor="_Toc487636542" w:history="1">
        <w:r w:rsidRPr="00754E5F">
          <w:rPr>
            <w:rStyle w:val="Hyperlink"/>
            <w:noProof/>
          </w:rPr>
          <w:t>2.19</w:t>
        </w:r>
        <w:r>
          <w:rPr>
            <w:rFonts w:asciiTheme="minorHAnsi" w:eastAsiaTheme="minorEastAsia" w:hAnsiTheme="minorHAnsi"/>
            <w:b w:val="0"/>
            <w:noProof/>
            <w:color w:val="auto"/>
            <w:szCs w:val="22"/>
            <w:lang w:eastAsia="de-CH"/>
          </w:rPr>
          <w:tab/>
        </w:r>
        <w:r w:rsidRPr="00754E5F">
          <w:rPr>
            <w:rStyle w:val="Hyperlink"/>
            <w:noProof/>
          </w:rPr>
          <w:t>Authorization Service</w:t>
        </w:r>
        <w:r>
          <w:rPr>
            <w:noProof/>
          </w:rPr>
          <w:tab/>
        </w:r>
        <w:r>
          <w:rPr>
            <w:noProof/>
          </w:rPr>
          <w:fldChar w:fldCharType="begin"/>
        </w:r>
        <w:r>
          <w:rPr>
            <w:noProof/>
          </w:rPr>
          <w:instrText xml:space="preserve"> PAGEREF _Toc487636542 \h </w:instrText>
        </w:r>
        <w:r>
          <w:rPr>
            <w:noProof/>
          </w:rPr>
        </w:r>
        <w:r>
          <w:rPr>
            <w:noProof/>
          </w:rPr>
          <w:fldChar w:fldCharType="separate"/>
        </w:r>
        <w:r>
          <w:rPr>
            <w:noProof/>
          </w:rPr>
          <w:t>13</w:t>
        </w:r>
        <w:r>
          <w:rPr>
            <w:noProof/>
          </w:rPr>
          <w:fldChar w:fldCharType="end"/>
        </w:r>
      </w:hyperlink>
    </w:p>
    <w:p w14:paraId="65F862D1" w14:textId="2582BCDB" w:rsidR="004F7525" w:rsidRDefault="004F7525">
      <w:pPr>
        <w:pStyle w:val="Verzeichnis2"/>
        <w:rPr>
          <w:rFonts w:asciiTheme="minorHAnsi" w:eastAsiaTheme="minorEastAsia" w:hAnsiTheme="minorHAnsi"/>
          <w:b w:val="0"/>
          <w:noProof/>
          <w:color w:val="auto"/>
          <w:szCs w:val="22"/>
          <w:lang w:eastAsia="de-CH"/>
        </w:rPr>
      </w:pPr>
      <w:hyperlink w:anchor="_Toc487636543" w:history="1">
        <w:r w:rsidRPr="00754E5F">
          <w:rPr>
            <w:rStyle w:val="Hyperlink"/>
            <w:noProof/>
          </w:rPr>
          <w:t>2.20</w:t>
        </w:r>
        <w:r>
          <w:rPr>
            <w:rFonts w:asciiTheme="minorHAnsi" w:eastAsiaTheme="minorEastAsia" w:hAnsiTheme="minorHAnsi"/>
            <w:b w:val="0"/>
            <w:noProof/>
            <w:color w:val="auto"/>
            <w:szCs w:val="22"/>
            <w:lang w:eastAsia="de-CH"/>
          </w:rPr>
          <w:tab/>
        </w:r>
        <w:r w:rsidRPr="00754E5F">
          <w:rPr>
            <w:rStyle w:val="Hyperlink"/>
            <w:noProof/>
          </w:rPr>
          <w:t>Autorisierung</w:t>
        </w:r>
        <w:r>
          <w:rPr>
            <w:noProof/>
          </w:rPr>
          <w:tab/>
        </w:r>
        <w:r>
          <w:rPr>
            <w:noProof/>
          </w:rPr>
          <w:fldChar w:fldCharType="begin"/>
        </w:r>
        <w:r>
          <w:rPr>
            <w:noProof/>
          </w:rPr>
          <w:instrText xml:space="preserve"> PAGEREF _Toc487636543 \h </w:instrText>
        </w:r>
        <w:r>
          <w:rPr>
            <w:noProof/>
          </w:rPr>
        </w:r>
        <w:r>
          <w:rPr>
            <w:noProof/>
          </w:rPr>
          <w:fldChar w:fldCharType="separate"/>
        </w:r>
        <w:r>
          <w:rPr>
            <w:noProof/>
          </w:rPr>
          <w:t>13</w:t>
        </w:r>
        <w:r>
          <w:rPr>
            <w:noProof/>
          </w:rPr>
          <w:fldChar w:fldCharType="end"/>
        </w:r>
      </w:hyperlink>
    </w:p>
    <w:p w14:paraId="04F3D1FB" w14:textId="7B3C9B9E" w:rsidR="004F7525" w:rsidRDefault="004F7525">
      <w:pPr>
        <w:pStyle w:val="Verzeichnis2"/>
        <w:rPr>
          <w:rFonts w:asciiTheme="minorHAnsi" w:eastAsiaTheme="minorEastAsia" w:hAnsiTheme="minorHAnsi"/>
          <w:b w:val="0"/>
          <w:noProof/>
          <w:color w:val="auto"/>
          <w:szCs w:val="22"/>
          <w:lang w:eastAsia="de-CH"/>
        </w:rPr>
      </w:pPr>
      <w:hyperlink w:anchor="_Toc487636544" w:history="1">
        <w:r w:rsidRPr="00754E5F">
          <w:rPr>
            <w:rStyle w:val="Hyperlink"/>
            <w:noProof/>
          </w:rPr>
          <w:t>2.21</w:t>
        </w:r>
        <w:r>
          <w:rPr>
            <w:rFonts w:asciiTheme="minorHAnsi" w:eastAsiaTheme="minorEastAsia" w:hAnsiTheme="minorHAnsi"/>
            <w:b w:val="0"/>
            <w:noProof/>
            <w:color w:val="auto"/>
            <w:szCs w:val="22"/>
            <w:lang w:eastAsia="de-CH"/>
          </w:rPr>
          <w:tab/>
        </w:r>
        <w:r w:rsidRPr="00754E5F">
          <w:rPr>
            <w:rStyle w:val="Hyperlink"/>
            <w:noProof/>
          </w:rPr>
          <w:t>Backend Attribute Exchange (BAE)</w:t>
        </w:r>
        <w:r>
          <w:rPr>
            <w:noProof/>
          </w:rPr>
          <w:tab/>
        </w:r>
        <w:r>
          <w:rPr>
            <w:noProof/>
          </w:rPr>
          <w:fldChar w:fldCharType="begin"/>
        </w:r>
        <w:r>
          <w:rPr>
            <w:noProof/>
          </w:rPr>
          <w:instrText xml:space="preserve"> PAGEREF _Toc487636544 \h </w:instrText>
        </w:r>
        <w:r>
          <w:rPr>
            <w:noProof/>
          </w:rPr>
        </w:r>
        <w:r>
          <w:rPr>
            <w:noProof/>
          </w:rPr>
          <w:fldChar w:fldCharType="separate"/>
        </w:r>
        <w:r>
          <w:rPr>
            <w:noProof/>
          </w:rPr>
          <w:t>13</w:t>
        </w:r>
        <w:r>
          <w:rPr>
            <w:noProof/>
          </w:rPr>
          <w:fldChar w:fldCharType="end"/>
        </w:r>
      </w:hyperlink>
    </w:p>
    <w:p w14:paraId="18CB4CCC" w14:textId="0C12F52F" w:rsidR="004F7525" w:rsidRDefault="004F7525">
      <w:pPr>
        <w:pStyle w:val="Verzeichnis2"/>
        <w:rPr>
          <w:rFonts w:asciiTheme="minorHAnsi" w:eastAsiaTheme="minorEastAsia" w:hAnsiTheme="minorHAnsi"/>
          <w:b w:val="0"/>
          <w:noProof/>
          <w:color w:val="auto"/>
          <w:szCs w:val="22"/>
          <w:lang w:eastAsia="de-CH"/>
        </w:rPr>
      </w:pPr>
      <w:hyperlink w:anchor="_Toc487636545" w:history="1">
        <w:r w:rsidRPr="00754E5F">
          <w:rPr>
            <w:rStyle w:val="Hyperlink"/>
            <w:noProof/>
          </w:rPr>
          <w:t>2.22</w:t>
        </w:r>
        <w:r>
          <w:rPr>
            <w:rFonts w:asciiTheme="minorHAnsi" w:eastAsiaTheme="minorEastAsia" w:hAnsiTheme="minorHAnsi"/>
            <w:b w:val="0"/>
            <w:noProof/>
            <w:color w:val="auto"/>
            <w:szCs w:val="22"/>
            <w:lang w:eastAsia="de-CH"/>
          </w:rPr>
          <w:tab/>
        </w:r>
        <w:r w:rsidRPr="00754E5F">
          <w:rPr>
            <w:rStyle w:val="Hyperlink"/>
            <w:noProof/>
          </w:rPr>
          <w:t>Benutzerzentriertes Identitätsmanagement</w:t>
        </w:r>
        <w:r>
          <w:rPr>
            <w:noProof/>
          </w:rPr>
          <w:tab/>
        </w:r>
        <w:r>
          <w:rPr>
            <w:noProof/>
          </w:rPr>
          <w:fldChar w:fldCharType="begin"/>
        </w:r>
        <w:r>
          <w:rPr>
            <w:noProof/>
          </w:rPr>
          <w:instrText xml:space="preserve"> PAGEREF _Toc487636545 \h </w:instrText>
        </w:r>
        <w:r>
          <w:rPr>
            <w:noProof/>
          </w:rPr>
        </w:r>
        <w:r>
          <w:rPr>
            <w:noProof/>
          </w:rPr>
          <w:fldChar w:fldCharType="separate"/>
        </w:r>
        <w:r>
          <w:rPr>
            <w:noProof/>
          </w:rPr>
          <w:t>13</w:t>
        </w:r>
        <w:r>
          <w:rPr>
            <w:noProof/>
          </w:rPr>
          <w:fldChar w:fldCharType="end"/>
        </w:r>
      </w:hyperlink>
    </w:p>
    <w:p w14:paraId="4A4DF3F1" w14:textId="275052D9" w:rsidR="004F7525" w:rsidRDefault="004F7525">
      <w:pPr>
        <w:pStyle w:val="Verzeichnis2"/>
        <w:rPr>
          <w:rFonts w:asciiTheme="minorHAnsi" w:eastAsiaTheme="minorEastAsia" w:hAnsiTheme="minorHAnsi"/>
          <w:b w:val="0"/>
          <w:noProof/>
          <w:color w:val="auto"/>
          <w:szCs w:val="22"/>
          <w:lang w:eastAsia="de-CH"/>
        </w:rPr>
      </w:pPr>
      <w:hyperlink w:anchor="_Toc487636546" w:history="1">
        <w:r w:rsidRPr="00754E5F">
          <w:rPr>
            <w:rStyle w:val="Hyperlink"/>
            <w:noProof/>
          </w:rPr>
          <w:t>2.23</w:t>
        </w:r>
        <w:r>
          <w:rPr>
            <w:rFonts w:asciiTheme="minorHAnsi" w:eastAsiaTheme="minorEastAsia" w:hAnsiTheme="minorHAnsi"/>
            <w:b w:val="0"/>
            <w:noProof/>
            <w:color w:val="auto"/>
            <w:szCs w:val="22"/>
            <w:lang w:eastAsia="de-CH"/>
          </w:rPr>
          <w:tab/>
        </w:r>
        <w:r w:rsidRPr="00754E5F">
          <w:rPr>
            <w:rStyle w:val="Hyperlink"/>
            <w:noProof/>
          </w:rPr>
          <w:t>Berechtigung</w:t>
        </w:r>
        <w:r>
          <w:rPr>
            <w:noProof/>
          </w:rPr>
          <w:tab/>
        </w:r>
        <w:r>
          <w:rPr>
            <w:noProof/>
          </w:rPr>
          <w:fldChar w:fldCharType="begin"/>
        </w:r>
        <w:r>
          <w:rPr>
            <w:noProof/>
          </w:rPr>
          <w:instrText xml:space="preserve"> PAGEREF _Toc487636546 \h </w:instrText>
        </w:r>
        <w:r>
          <w:rPr>
            <w:noProof/>
          </w:rPr>
        </w:r>
        <w:r>
          <w:rPr>
            <w:noProof/>
          </w:rPr>
          <w:fldChar w:fldCharType="separate"/>
        </w:r>
        <w:r>
          <w:rPr>
            <w:noProof/>
          </w:rPr>
          <w:t>14</w:t>
        </w:r>
        <w:r>
          <w:rPr>
            <w:noProof/>
          </w:rPr>
          <w:fldChar w:fldCharType="end"/>
        </w:r>
      </w:hyperlink>
    </w:p>
    <w:p w14:paraId="2B94497B" w14:textId="0E7B084F" w:rsidR="004F7525" w:rsidRDefault="004F7525">
      <w:pPr>
        <w:pStyle w:val="Verzeichnis2"/>
        <w:rPr>
          <w:rFonts w:asciiTheme="minorHAnsi" w:eastAsiaTheme="minorEastAsia" w:hAnsiTheme="minorHAnsi"/>
          <w:b w:val="0"/>
          <w:noProof/>
          <w:color w:val="auto"/>
          <w:szCs w:val="22"/>
          <w:lang w:eastAsia="de-CH"/>
        </w:rPr>
      </w:pPr>
      <w:hyperlink w:anchor="_Toc487636547" w:history="1">
        <w:r w:rsidRPr="00754E5F">
          <w:rPr>
            <w:rStyle w:val="Hyperlink"/>
            <w:noProof/>
          </w:rPr>
          <w:t>2.24</w:t>
        </w:r>
        <w:r>
          <w:rPr>
            <w:rFonts w:asciiTheme="minorHAnsi" w:eastAsiaTheme="minorEastAsia" w:hAnsiTheme="minorHAnsi"/>
            <w:b w:val="0"/>
            <w:noProof/>
            <w:color w:val="auto"/>
            <w:szCs w:val="22"/>
            <w:lang w:eastAsia="de-CH"/>
          </w:rPr>
          <w:tab/>
        </w:r>
        <w:r w:rsidRPr="00754E5F">
          <w:rPr>
            <w:rStyle w:val="Hyperlink"/>
            <w:noProof/>
          </w:rPr>
          <w:t>Bereich STIAM-Domäne</w:t>
        </w:r>
        <w:r>
          <w:rPr>
            <w:noProof/>
          </w:rPr>
          <w:tab/>
        </w:r>
        <w:r>
          <w:rPr>
            <w:noProof/>
          </w:rPr>
          <w:fldChar w:fldCharType="begin"/>
        </w:r>
        <w:r>
          <w:rPr>
            <w:noProof/>
          </w:rPr>
          <w:instrText xml:space="preserve"> PAGEREF _Toc487636547 \h </w:instrText>
        </w:r>
        <w:r>
          <w:rPr>
            <w:noProof/>
          </w:rPr>
        </w:r>
        <w:r>
          <w:rPr>
            <w:noProof/>
          </w:rPr>
          <w:fldChar w:fldCharType="separate"/>
        </w:r>
        <w:r>
          <w:rPr>
            <w:noProof/>
          </w:rPr>
          <w:t>14</w:t>
        </w:r>
        <w:r>
          <w:rPr>
            <w:noProof/>
          </w:rPr>
          <w:fldChar w:fldCharType="end"/>
        </w:r>
      </w:hyperlink>
    </w:p>
    <w:p w14:paraId="72D3C0DB" w14:textId="4193AA2F" w:rsidR="004F7525" w:rsidRDefault="004F7525">
      <w:pPr>
        <w:pStyle w:val="Verzeichnis2"/>
        <w:rPr>
          <w:rFonts w:asciiTheme="minorHAnsi" w:eastAsiaTheme="minorEastAsia" w:hAnsiTheme="minorHAnsi"/>
          <w:b w:val="0"/>
          <w:noProof/>
          <w:color w:val="auto"/>
          <w:szCs w:val="22"/>
          <w:lang w:eastAsia="de-CH"/>
        </w:rPr>
      </w:pPr>
      <w:hyperlink w:anchor="_Toc487636548" w:history="1">
        <w:r w:rsidRPr="00754E5F">
          <w:rPr>
            <w:rStyle w:val="Hyperlink"/>
            <w:noProof/>
          </w:rPr>
          <w:t>2.25</w:t>
        </w:r>
        <w:r>
          <w:rPr>
            <w:rFonts w:asciiTheme="minorHAnsi" w:eastAsiaTheme="minorEastAsia" w:hAnsiTheme="minorHAnsi"/>
            <w:b w:val="0"/>
            <w:noProof/>
            <w:color w:val="auto"/>
            <w:szCs w:val="22"/>
            <w:lang w:eastAsia="de-CH"/>
          </w:rPr>
          <w:tab/>
        </w:r>
        <w:r w:rsidRPr="00754E5F">
          <w:rPr>
            <w:rStyle w:val="Hyperlink"/>
            <w:noProof/>
          </w:rPr>
          <w:t>Beweismittel</w:t>
        </w:r>
        <w:r>
          <w:rPr>
            <w:noProof/>
          </w:rPr>
          <w:tab/>
        </w:r>
        <w:r>
          <w:rPr>
            <w:noProof/>
          </w:rPr>
          <w:fldChar w:fldCharType="begin"/>
        </w:r>
        <w:r>
          <w:rPr>
            <w:noProof/>
          </w:rPr>
          <w:instrText xml:space="preserve"> PAGEREF _Toc487636548 \h </w:instrText>
        </w:r>
        <w:r>
          <w:rPr>
            <w:noProof/>
          </w:rPr>
        </w:r>
        <w:r>
          <w:rPr>
            <w:noProof/>
          </w:rPr>
          <w:fldChar w:fldCharType="separate"/>
        </w:r>
        <w:r>
          <w:rPr>
            <w:noProof/>
          </w:rPr>
          <w:t>14</w:t>
        </w:r>
        <w:r>
          <w:rPr>
            <w:noProof/>
          </w:rPr>
          <w:fldChar w:fldCharType="end"/>
        </w:r>
      </w:hyperlink>
    </w:p>
    <w:p w14:paraId="409A9535" w14:textId="3F187522" w:rsidR="004F7525" w:rsidRDefault="004F7525">
      <w:pPr>
        <w:pStyle w:val="Verzeichnis2"/>
        <w:rPr>
          <w:rFonts w:asciiTheme="minorHAnsi" w:eastAsiaTheme="minorEastAsia" w:hAnsiTheme="minorHAnsi"/>
          <w:b w:val="0"/>
          <w:noProof/>
          <w:color w:val="auto"/>
          <w:szCs w:val="22"/>
          <w:lang w:eastAsia="de-CH"/>
        </w:rPr>
      </w:pPr>
      <w:hyperlink w:anchor="_Toc487636549" w:history="1">
        <w:r w:rsidRPr="00754E5F">
          <w:rPr>
            <w:rStyle w:val="Hyperlink"/>
            <w:noProof/>
          </w:rPr>
          <w:t>2.26</w:t>
        </w:r>
        <w:r>
          <w:rPr>
            <w:rFonts w:asciiTheme="minorHAnsi" w:eastAsiaTheme="minorEastAsia" w:hAnsiTheme="minorHAnsi"/>
            <w:b w:val="0"/>
            <w:noProof/>
            <w:color w:val="auto"/>
            <w:szCs w:val="22"/>
            <w:lang w:eastAsia="de-CH"/>
          </w:rPr>
          <w:tab/>
        </w:r>
        <w:r w:rsidRPr="00754E5F">
          <w:rPr>
            <w:rStyle w:val="Hyperlink"/>
            <w:noProof/>
          </w:rPr>
          <w:t>Biometrisches Merkmal</w:t>
        </w:r>
        <w:r>
          <w:rPr>
            <w:noProof/>
          </w:rPr>
          <w:tab/>
        </w:r>
        <w:r>
          <w:rPr>
            <w:noProof/>
          </w:rPr>
          <w:fldChar w:fldCharType="begin"/>
        </w:r>
        <w:r>
          <w:rPr>
            <w:noProof/>
          </w:rPr>
          <w:instrText xml:space="preserve"> PAGEREF _Toc487636549 \h </w:instrText>
        </w:r>
        <w:r>
          <w:rPr>
            <w:noProof/>
          </w:rPr>
        </w:r>
        <w:r>
          <w:rPr>
            <w:noProof/>
          </w:rPr>
          <w:fldChar w:fldCharType="separate"/>
        </w:r>
        <w:r>
          <w:rPr>
            <w:noProof/>
          </w:rPr>
          <w:t>14</w:t>
        </w:r>
        <w:r>
          <w:rPr>
            <w:noProof/>
          </w:rPr>
          <w:fldChar w:fldCharType="end"/>
        </w:r>
      </w:hyperlink>
    </w:p>
    <w:p w14:paraId="055AF1A4" w14:textId="7EB8095B" w:rsidR="004F7525" w:rsidRDefault="004F7525">
      <w:pPr>
        <w:pStyle w:val="Verzeichnis2"/>
        <w:rPr>
          <w:rFonts w:asciiTheme="minorHAnsi" w:eastAsiaTheme="minorEastAsia" w:hAnsiTheme="minorHAnsi"/>
          <w:b w:val="0"/>
          <w:noProof/>
          <w:color w:val="auto"/>
          <w:szCs w:val="22"/>
          <w:lang w:eastAsia="de-CH"/>
        </w:rPr>
      </w:pPr>
      <w:hyperlink w:anchor="_Toc487636550" w:history="1">
        <w:r w:rsidRPr="00754E5F">
          <w:rPr>
            <w:rStyle w:val="Hyperlink"/>
            <w:noProof/>
          </w:rPr>
          <w:t>2.27</w:t>
        </w:r>
        <w:r>
          <w:rPr>
            <w:rFonts w:asciiTheme="minorHAnsi" w:eastAsiaTheme="minorEastAsia" w:hAnsiTheme="minorHAnsi"/>
            <w:b w:val="0"/>
            <w:noProof/>
            <w:color w:val="auto"/>
            <w:szCs w:val="22"/>
            <w:lang w:eastAsia="de-CH"/>
          </w:rPr>
          <w:tab/>
        </w:r>
        <w:r w:rsidRPr="00754E5F">
          <w:rPr>
            <w:rStyle w:val="Hyperlink"/>
            <w:noProof/>
          </w:rPr>
          <w:t>Broker Service</w:t>
        </w:r>
        <w:r>
          <w:rPr>
            <w:noProof/>
          </w:rPr>
          <w:tab/>
        </w:r>
        <w:r>
          <w:rPr>
            <w:noProof/>
          </w:rPr>
          <w:fldChar w:fldCharType="begin"/>
        </w:r>
        <w:r>
          <w:rPr>
            <w:noProof/>
          </w:rPr>
          <w:instrText xml:space="preserve"> PAGEREF _Toc487636550 \h </w:instrText>
        </w:r>
        <w:r>
          <w:rPr>
            <w:noProof/>
          </w:rPr>
        </w:r>
        <w:r>
          <w:rPr>
            <w:noProof/>
          </w:rPr>
          <w:fldChar w:fldCharType="separate"/>
        </w:r>
        <w:r>
          <w:rPr>
            <w:noProof/>
          </w:rPr>
          <w:t>15</w:t>
        </w:r>
        <w:r>
          <w:rPr>
            <w:noProof/>
          </w:rPr>
          <w:fldChar w:fldCharType="end"/>
        </w:r>
      </w:hyperlink>
    </w:p>
    <w:p w14:paraId="0CF4DCD3" w14:textId="7C8FFEB5" w:rsidR="004F7525" w:rsidRDefault="004F7525">
      <w:pPr>
        <w:pStyle w:val="Verzeichnis2"/>
        <w:rPr>
          <w:rFonts w:asciiTheme="minorHAnsi" w:eastAsiaTheme="minorEastAsia" w:hAnsiTheme="minorHAnsi"/>
          <w:b w:val="0"/>
          <w:noProof/>
          <w:color w:val="auto"/>
          <w:szCs w:val="22"/>
          <w:lang w:eastAsia="de-CH"/>
        </w:rPr>
      </w:pPr>
      <w:hyperlink w:anchor="_Toc487636551" w:history="1">
        <w:r w:rsidRPr="00754E5F">
          <w:rPr>
            <w:rStyle w:val="Hyperlink"/>
            <w:noProof/>
            <w:lang w:val="en-US"/>
          </w:rPr>
          <w:t>2.28</w:t>
        </w:r>
        <w:r>
          <w:rPr>
            <w:rFonts w:asciiTheme="minorHAnsi" w:eastAsiaTheme="minorEastAsia" w:hAnsiTheme="minorHAnsi"/>
            <w:b w:val="0"/>
            <w:noProof/>
            <w:color w:val="auto"/>
            <w:szCs w:val="22"/>
            <w:lang w:eastAsia="de-CH"/>
          </w:rPr>
          <w:tab/>
        </w:r>
        <w:r w:rsidRPr="00754E5F">
          <w:rPr>
            <w:rStyle w:val="Hyperlink"/>
            <w:noProof/>
            <w:lang w:val="en-US"/>
          </w:rPr>
          <w:t>Certification Authority (CA)</w:t>
        </w:r>
        <w:r>
          <w:rPr>
            <w:noProof/>
          </w:rPr>
          <w:tab/>
        </w:r>
        <w:r>
          <w:rPr>
            <w:noProof/>
          </w:rPr>
          <w:fldChar w:fldCharType="begin"/>
        </w:r>
        <w:r>
          <w:rPr>
            <w:noProof/>
          </w:rPr>
          <w:instrText xml:space="preserve"> PAGEREF _Toc487636551 \h </w:instrText>
        </w:r>
        <w:r>
          <w:rPr>
            <w:noProof/>
          </w:rPr>
        </w:r>
        <w:r>
          <w:rPr>
            <w:noProof/>
          </w:rPr>
          <w:fldChar w:fldCharType="separate"/>
        </w:r>
        <w:r>
          <w:rPr>
            <w:noProof/>
          </w:rPr>
          <w:t>15</w:t>
        </w:r>
        <w:r>
          <w:rPr>
            <w:noProof/>
          </w:rPr>
          <w:fldChar w:fldCharType="end"/>
        </w:r>
      </w:hyperlink>
    </w:p>
    <w:p w14:paraId="28C83FA1" w14:textId="0891D52C" w:rsidR="004F7525" w:rsidRDefault="004F7525">
      <w:pPr>
        <w:pStyle w:val="Verzeichnis2"/>
        <w:rPr>
          <w:rFonts w:asciiTheme="minorHAnsi" w:eastAsiaTheme="minorEastAsia" w:hAnsiTheme="minorHAnsi"/>
          <w:b w:val="0"/>
          <w:noProof/>
          <w:color w:val="auto"/>
          <w:szCs w:val="22"/>
          <w:lang w:eastAsia="de-CH"/>
        </w:rPr>
      </w:pPr>
      <w:hyperlink w:anchor="_Toc487636552" w:history="1">
        <w:r w:rsidRPr="00754E5F">
          <w:rPr>
            <w:rStyle w:val="Hyperlink"/>
            <w:noProof/>
          </w:rPr>
          <w:t>2.29</w:t>
        </w:r>
        <w:r>
          <w:rPr>
            <w:rFonts w:asciiTheme="minorHAnsi" w:eastAsiaTheme="minorEastAsia" w:hAnsiTheme="minorHAnsi"/>
            <w:b w:val="0"/>
            <w:noProof/>
            <w:color w:val="auto"/>
            <w:szCs w:val="22"/>
            <w:lang w:eastAsia="de-CH"/>
          </w:rPr>
          <w:tab/>
        </w:r>
        <w:r w:rsidRPr="00754E5F">
          <w:rPr>
            <w:rStyle w:val="Hyperlink"/>
            <w:noProof/>
          </w:rPr>
          <w:t>Certificate Policy (CP)</w:t>
        </w:r>
        <w:r>
          <w:rPr>
            <w:noProof/>
          </w:rPr>
          <w:tab/>
        </w:r>
        <w:r>
          <w:rPr>
            <w:noProof/>
          </w:rPr>
          <w:fldChar w:fldCharType="begin"/>
        </w:r>
        <w:r>
          <w:rPr>
            <w:noProof/>
          </w:rPr>
          <w:instrText xml:space="preserve"> PAGEREF _Toc487636552 \h </w:instrText>
        </w:r>
        <w:r>
          <w:rPr>
            <w:noProof/>
          </w:rPr>
        </w:r>
        <w:r>
          <w:rPr>
            <w:noProof/>
          </w:rPr>
          <w:fldChar w:fldCharType="separate"/>
        </w:r>
        <w:r>
          <w:rPr>
            <w:noProof/>
          </w:rPr>
          <w:t>15</w:t>
        </w:r>
        <w:r>
          <w:rPr>
            <w:noProof/>
          </w:rPr>
          <w:fldChar w:fldCharType="end"/>
        </w:r>
      </w:hyperlink>
    </w:p>
    <w:p w14:paraId="253DC713" w14:textId="1DB0A04B" w:rsidR="004F7525" w:rsidRDefault="004F7525">
      <w:pPr>
        <w:pStyle w:val="Verzeichnis2"/>
        <w:rPr>
          <w:rFonts w:asciiTheme="minorHAnsi" w:eastAsiaTheme="minorEastAsia" w:hAnsiTheme="minorHAnsi"/>
          <w:b w:val="0"/>
          <w:noProof/>
          <w:color w:val="auto"/>
          <w:szCs w:val="22"/>
          <w:lang w:eastAsia="de-CH"/>
        </w:rPr>
      </w:pPr>
      <w:hyperlink w:anchor="_Toc487636553" w:history="1">
        <w:r w:rsidRPr="00754E5F">
          <w:rPr>
            <w:rStyle w:val="Hyperlink"/>
            <w:noProof/>
            <w:lang w:val="en-US"/>
          </w:rPr>
          <w:t>2.30</w:t>
        </w:r>
        <w:r>
          <w:rPr>
            <w:rFonts w:asciiTheme="minorHAnsi" w:eastAsiaTheme="minorEastAsia" w:hAnsiTheme="minorHAnsi"/>
            <w:b w:val="0"/>
            <w:noProof/>
            <w:color w:val="auto"/>
            <w:szCs w:val="22"/>
            <w:lang w:eastAsia="de-CH"/>
          </w:rPr>
          <w:tab/>
        </w:r>
        <w:r w:rsidRPr="00754E5F">
          <w:rPr>
            <w:rStyle w:val="Hyperlink"/>
            <w:noProof/>
            <w:lang w:val="en-US"/>
          </w:rPr>
          <w:t>Certificate Revocation List (CRL)</w:t>
        </w:r>
        <w:r>
          <w:rPr>
            <w:noProof/>
          </w:rPr>
          <w:tab/>
        </w:r>
        <w:r>
          <w:rPr>
            <w:noProof/>
          </w:rPr>
          <w:fldChar w:fldCharType="begin"/>
        </w:r>
        <w:r>
          <w:rPr>
            <w:noProof/>
          </w:rPr>
          <w:instrText xml:space="preserve"> PAGEREF _Toc487636553 \h </w:instrText>
        </w:r>
        <w:r>
          <w:rPr>
            <w:noProof/>
          </w:rPr>
        </w:r>
        <w:r>
          <w:rPr>
            <w:noProof/>
          </w:rPr>
          <w:fldChar w:fldCharType="separate"/>
        </w:r>
        <w:r>
          <w:rPr>
            <w:noProof/>
          </w:rPr>
          <w:t>16</w:t>
        </w:r>
        <w:r>
          <w:rPr>
            <w:noProof/>
          </w:rPr>
          <w:fldChar w:fldCharType="end"/>
        </w:r>
      </w:hyperlink>
    </w:p>
    <w:p w14:paraId="4E0AF799" w14:textId="16E0B407" w:rsidR="004F7525" w:rsidRDefault="004F7525">
      <w:pPr>
        <w:pStyle w:val="Verzeichnis2"/>
        <w:rPr>
          <w:rFonts w:asciiTheme="minorHAnsi" w:eastAsiaTheme="minorEastAsia" w:hAnsiTheme="minorHAnsi"/>
          <w:b w:val="0"/>
          <w:noProof/>
          <w:color w:val="auto"/>
          <w:szCs w:val="22"/>
          <w:lang w:eastAsia="de-CH"/>
        </w:rPr>
      </w:pPr>
      <w:hyperlink w:anchor="_Toc487636554" w:history="1">
        <w:r w:rsidRPr="00754E5F">
          <w:rPr>
            <w:rStyle w:val="Hyperlink"/>
            <w:noProof/>
            <w:lang w:val="en-US"/>
          </w:rPr>
          <w:t>2.31</w:t>
        </w:r>
        <w:r>
          <w:rPr>
            <w:rFonts w:asciiTheme="minorHAnsi" w:eastAsiaTheme="minorEastAsia" w:hAnsiTheme="minorHAnsi"/>
            <w:b w:val="0"/>
            <w:noProof/>
            <w:color w:val="auto"/>
            <w:szCs w:val="22"/>
            <w:lang w:eastAsia="de-CH"/>
          </w:rPr>
          <w:tab/>
        </w:r>
        <w:r w:rsidRPr="00754E5F">
          <w:rPr>
            <w:rStyle w:val="Hyperlink"/>
            <w:noProof/>
            <w:lang w:val="en-US"/>
          </w:rPr>
          <w:t>Certification Practice Statement (CPS)</w:t>
        </w:r>
        <w:r>
          <w:rPr>
            <w:noProof/>
          </w:rPr>
          <w:tab/>
        </w:r>
        <w:r>
          <w:rPr>
            <w:noProof/>
          </w:rPr>
          <w:fldChar w:fldCharType="begin"/>
        </w:r>
        <w:r>
          <w:rPr>
            <w:noProof/>
          </w:rPr>
          <w:instrText xml:space="preserve"> PAGEREF _Toc487636554 \h </w:instrText>
        </w:r>
        <w:r>
          <w:rPr>
            <w:noProof/>
          </w:rPr>
        </w:r>
        <w:r>
          <w:rPr>
            <w:noProof/>
          </w:rPr>
          <w:fldChar w:fldCharType="separate"/>
        </w:r>
        <w:r>
          <w:rPr>
            <w:noProof/>
          </w:rPr>
          <w:t>16</w:t>
        </w:r>
        <w:r>
          <w:rPr>
            <w:noProof/>
          </w:rPr>
          <w:fldChar w:fldCharType="end"/>
        </w:r>
      </w:hyperlink>
    </w:p>
    <w:p w14:paraId="15C97E4E" w14:textId="228FB1F6" w:rsidR="004F7525" w:rsidRDefault="004F7525">
      <w:pPr>
        <w:pStyle w:val="Verzeichnis2"/>
        <w:rPr>
          <w:rFonts w:asciiTheme="minorHAnsi" w:eastAsiaTheme="minorEastAsia" w:hAnsiTheme="minorHAnsi"/>
          <w:b w:val="0"/>
          <w:noProof/>
          <w:color w:val="auto"/>
          <w:szCs w:val="22"/>
          <w:lang w:eastAsia="de-CH"/>
        </w:rPr>
      </w:pPr>
      <w:hyperlink w:anchor="_Toc487636555" w:history="1">
        <w:r w:rsidRPr="00754E5F">
          <w:rPr>
            <w:rStyle w:val="Hyperlink"/>
            <w:noProof/>
          </w:rPr>
          <w:t>2.32</w:t>
        </w:r>
        <w:r>
          <w:rPr>
            <w:rFonts w:asciiTheme="minorHAnsi" w:eastAsiaTheme="minorEastAsia" w:hAnsiTheme="minorHAnsi"/>
            <w:b w:val="0"/>
            <w:noProof/>
            <w:color w:val="auto"/>
            <w:szCs w:val="22"/>
            <w:lang w:eastAsia="de-CH"/>
          </w:rPr>
          <w:tab/>
        </w:r>
        <w:r w:rsidRPr="00754E5F">
          <w:rPr>
            <w:rStyle w:val="Hyperlink"/>
            <w:noProof/>
          </w:rPr>
          <w:t>Community Metadaten</w:t>
        </w:r>
        <w:r>
          <w:rPr>
            <w:noProof/>
          </w:rPr>
          <w:tab/>
        </w:r>
        <w:r>
          <w:rPr>
            <w:noProof/>
          </w:rPr>
          <w:fldChar w:fldCharType="begin"/>
        </w:r>
        <w:r>
          <w:rPr>
            <w:noProof/>
          </w:rPr>
          <w:instrText xml:space="preserve"> PAGEREF _Toc487636555 \h </w:instrText>
        </w:r>
        <w:r>
          <w:rPr>
            <w:noProof/>
          </w:rPr>
        </w:r>
        <w:r>
          <w:rPr>
            <w:noProof/>
          </w:rPr>
          <w:fldChar w:fldCharType="separate"/>
        </w:r>
        <w:r>
          <w:rPr>
            <w:noProof/>
          </w:rPr>
          <w:t>16</w:t>
        </w:r>
        <w:r>
          <w:rPr>
            <w:noProof/>
          </w:rPr>
          <w:fldChar w:fldCharType="end"/>
        </w:r>
      </w:hyperlink>
    </w:p>
    <w:p w14:paraId="6DFF2204" w14:textId="23772651" w:rsidR="004F7525" w:rsidRDefault="004F7525">
      <w:pPr>
        <w:pStyle w:val="Verzeichnis2"/>
        <w:rPr>
          <w:rFonts w:asciiTheme="minorHAnsi" w:eastAsiaTheme="minorEastAsia" w:hAnsiTheme="minorHAnsi"/>
          <w:b w:val="0"/>
          <w:noProof/>
          <w:color w:val="auto"/>
          <w:szCs w:val="22"/>
          <w:lang w:eastAsia="de-CH"/>
        </w:rPr>
      </w:pPr>
      <w:hyperlink w:anchor="_Toc487636556" w:history="1">
        <w:r w:rsidRPr="00754E5F">
          <w:rPr>
            <w:rStyle w:val="Hyperlink"/>
            <w:noProof/>
          </w:rPr>
          <w:t>2.33</w:t>
        </w:r>
        <w:r>
          <w:rPr>
            <w:rFonts w:asciiTheme="minorHAnsi" w:eastAsiaTheme="minorEastAsia" w:hAnsiTheme="minorHAnsi"/>
            <w:b w:val="0"/>
            <w:noProof/>
            <w:color w:val="auto"/>
            <w:szCs w:val="22"/>
            <w:lang w:eastAsia="de-CH"/>
          </w:rPr>
          <w:tab/>
        </w:r>
        <w:r w:rsidRPr="00754E5F">
          <w:rPr>
            <w:rStyle w:val="Hyperlink"/>
            <w:noProof/>
          </w:rPr>
          <w:t>Client Plattform</w:t>
        </w:r>
        <w:r>
          <w:rPr>
            <w:noProof/>
          </w:rPr>
          <w:tab/>
        </w:r>
        <w:r>
          <w:rPr>
            <w:noProof/>
          </w:rPr>
          <w:fldChar w:fldCharType="begin"/>
        </w:r>
        <w:r>
          <w:rPr>
            <w:noProof/>
          </w:rPr>
          <w:instrText xml:space="preserve"> PAGEREF _Toc487636556 \h </w:instrText>
        </w:r>
        <w:r>
          <w:rPr>
            <w:noProof/>
          </w:rPr>
        </w:r>
        <w:r>
          <w:rPr>
            <w:noProof/>
          </w:rPr>
          <w:fldChar w:fldCharType="separate"/>
        </w:r>
        <w:r>
          <w:rPr>
            <w:noProof/>
          </w:rPr>
          <w:t>16</w:t>
        </w:r>
        <w:r>
          <w:rPr>
            <w:noProof/>
          </w:rPr>
          <w:fldChar w:fldCharType="end"/>
        </w:r>
      </w:hyperlink>
    </w:p>
    <w:p w14:paraId="6FC8EFAF" w14:textId="51065060" w:rsidR="004F7525" w:rsidRDefault="004F7525">
      <w:pPr>
        <w:pStyle w:val="Verzeichnis2"/>
        <w:rPr>
          <w:rFonts w:asciiTheme="minorHAnsi" w:eastAsiaTheme="minorEastAsia" w:hAnsiTheme="minorHAnsi"/>
          <w:b w:val="0"/>
          <w:noProof/>
          <w:color w:val="auto"/>
          <w:szCs w:val="22"/>
          <w:lang w:eastAsia="de-CH"/>
        </w:rPr>
      </w:pPr>
      <w:hyperlink w:anchor="_Toc487636557" w:history="1">
        <w:r w:rsidRPr="00754E5F">
          <w:rPr>
            <w:rStyle w:val="Hyperlink"/>
            <w:noProof/>
          </w:rPr>
          <w:t>2.34</w:t>
        </w:r>
        <w:r>
          <w:rPr>
            <w:rFonts w:asciiTheme="minorHAnsi" w:eastAsiaTheme="minorEastAsia" w:hAnsiTheme="minorHAnsi"/>
            <w:b w:val="0"/>
            <w:noProof/>
            <w:color w:val="auto"/>
            <w:szCs w:val="22"/>
            <w:lang w:eastAsia="de-CH"/>
          </w:rPr>
          <w:tab/>
        </w:r>
        <w:r w:rsidRPr="00754E5F">
          <w:rPr>
            <w:rStyle w:val="Hyperlink"/>
            <w:noProof/>
          </w:rPr>
          <w:t>Credential</w:t>
        </w:r>
        <w:r>
          <w:rPr>
            <w:noProof/>
          </w:rPr>
          <w:tab/>
        </w:r>
        <w:r>
          <w:rPr>
            <w:noProof/>
          </w:rPr>
          <w:fldChar w:fldCharType="begin"/>
        </w:r>
        <w:r>
          <w:rPr>
            <w:noProof/>
          </w:rPr>
          <w:instrText xml:space="preserve"> PAGEREF _Toc487636557 \h </w:instrText>
        </w:r>
        <w:r>
          <w:rPr>
            <w:noProof/>
          </w:rPr>
        </w:r>
        <w:r>
          <w:rPr>
            <w:noProof/>
          </w:rPr>
          <w:fldChar w:fldCharType="separate"/>
        </w:r>
        <w:r>
          <w:rPr>
            <w:noProof/>
          </w:rPr>
          <w:t>16</w:t>
        </w:r>
        <w:r>
          <w:rPr>
            <w:noProof/>
          </w:rPr>
          <w:fldChar w:fldCharType="end"/>
        </w:r>
      </w:hyperlink>
    </w:p>
    <w:p w14:paraId="0A9FECB6" w14:textId="788EFC67" w:rsidR="004F7525" w:rsidRDefault="004F7525">
      <w:pPr>
        <w:pStyle w:val="Verzeichnis2"/>
        <w:rPr>
          <w:rFonts w:asciiTheme="minorHAnsi" w:eastAsiaTheme="minorEastAsia" w:hAnsiTheme="minorHAnsi"/>
          <w:b w:val="0"/>
          <w:noProof/>
          <w:color w:val="auto"/>
          <w:szCs w:val="22"/>
          <w:lang w:eastAsia="de-CH"/>
        </w:rPr>
      </w:pPr>
      <w:hyperlink w:anchor="_Toc487636558" w:history="1">
        <w:r w:rsidRPr="00754E5F">
          <w:rPr>
            <w:rStyle w:val="Hyperlink"/>
            <w:noProof/>
          </w:rPr>
          <w:t>2.35</w:t>
        </w:r>
        <w:r>
          <w:rPr>
            <w:rFonts w:asciiTheme="minorHAnsi" w:eastAsiaTheme="minorEastAsia" w:hAnsiTheme="minorHAnsi"/>
            <w:b w:val="0"/>
            <w:noProof/>
            <w:color w:val="auto"/>
            <w:szCs w:val="22"/>
            <w:lang w:eastAsia="de-CH"/>
          </w:rPr>
          <w:tab/>
        </w:r>
        <w:r w:rsidRPr="00754E5F">
          <w:rPr>
            <w:rStyle w:val="Hyperlink"/>
            <w:noProof/>
          </w:rPr>
          <w:t>Credential Service</w:t>
        </w:r>
        <w:r>
          <w:rPr>
            <w:noProof/>
          </w:rPr>
          <w:tab/>
        </w:r>
        <w:r>
          <w:rPr>
            <w:noProof/>
          </w:rPr>
          <w:fldChar w:fldCharType="begin"/>
        </w:r>
        <w:r>
          <w:rPr>
            <w:noProof/>
          </w:rPr>
          <w:instrText xml:space="preserve"> PAGEREF _Toc487636558 \h </w:instrText>
        </w:r>
        <w:r>
          <w:rPr>
            <w:noProof/>
          </w:rPr>
        </w:r>
        <w:r>
          <w:rPr>
            <w:noProof/>
          </w:rPr>
          <w:fldChar w:fldCharType="separate"/>
        </w:r>
        <w:r>
          <w:rPr>
            <w:noProof/>
          </w:rPr>
          <w:t>16</w:t>
        </w:r>
        <w:r>
          <w:rPr>
            <w:noProof/>
          </w:rPr>
          <w:fldChar w:fldCharType="end"/>
        </w:r>
      </w:hyperlink>
    </w:p>
    <w:p w14:paraId="3448B764" w14:textId="6AE0C1E2" w:rsidR="004F7525" w:rsidRDefault="004F7525">
      <w:pPr>
        <w:pStyle w:val="Verzeichnis2"/>
        <w:rPr>
          <w:rFonts w:asciiTheme="minorHAnsi" w:eastAsiaTheme="minorEastAsia" w:hAnsiTheme="minorHAnsi"/>
          <w:b w:val="0"/>
          <w:noProof/>
          <w:color w:val="auto"/>
          <w:szCs w:val="22"/>
          <w:lang w:eastAsia="de-CH"/>
        </w:rPr>
      </w:pPr>
      <w:hyperlink w:anchor="_Toc487636559" w:history="1">
        <w:r w:rsidRPr="00754E5F">
          <w:rPr>
            <w:rStyle w:val="Hyperlink"/>
            <w:noProof/>
          </w:rPr>
          <w:t>2.36</w:t>
        </w:r>
        <w:r>
          <w:rPr>
            <w:rFonts w:asciiTheme="minorHAnsi" w:eastAsiaTheme="minorEastAsia" w:hAnsiTheme="minorHAnsi"/>
            <w:b w:val="0"/>
            <w:noProof/>
            <w:color w:val="auto"/>
            <w:szCs w:val="22"/>
            <w:lang w:eastAsia="de-CH"/>
          </w:rPr>
          <w:tab/>
        </w:r>
        <w:r w:rsidRPr="00754E5F">
          <w:rPr>
            <w:rStyle w:val="Hyperlink"/>
            <w:noProof/>
          </w:rPr>
          <w:t>Credential Service Provider (CSP)</w:t>
        </w:r>
        <w:r>
          <w:rPr>
            <w:noProof/>
          </w:rPr>
          <w:tab/>
        </w:r>
        <w:r>
          <w:rPr>
            <w:noProof/>
          </w:rPr>
          <w:fldChar w:fldCharType="begin"/>
        </w:r>
        <w:r>
          <w:rPr>
            <w:noProof/>
          </w:rPr>
          <w:instrText xml:space="preserve"> PAGEREF _Toc487636559 \h </w:instrText>
        </w:r>
        <w:r>
          <w:rPr>
            <w:noProof/>
          </w:rPr>
        </w:r>
        <w:r>
          <w:rPr>
            <w:noProof/>
          </w:rPr>
          <w:fldChar w:fldCharType="separate"/>
        </w:r>
        <w:r>
          <w:rPr>
            <w:noProof/>
          </w:rPr>
          <w:t>17</w:t>
        </w:r>
        <w:r>
          <w:rPr>
            <w:noProof/>
          </w:rPr>
          <w:fldChar w:fldCharType="end"/>
        </w:r>
      </w:hyperlink>
    </w:p>
    <w:p w14:paraId="64B056C9" w14:textId="464FE4F2" w:rsidR="004F7525" w:rsidRDefault="004F7525">
      <w:pPr>
        <w:pStyle w:val="Verzeichnis2"/>
        <w:rPr>
          <w:rFonts w:asciiTheme="minorHAnsi" w:eastAsiaTheme="minorEastAsia" w:hAnsiTheme="minorHAnsi"/>
          <w:b w:val="0"/>
          <w:noProof/>
          <w:color w:val="auto"/>
          <w:szCs w:val="22"/>
          <w:lang w:eastAsia="de-CH"/>
        </w:rPr>
      </w:pPr>
      <w:hyperlink w:anchor="_Toc487636560" w:history="1">
        <w:r w:rsidRPr="00754E5F">
          <w:rPr>
            <w:rStyle w:val="Hyperlink"/>
            <w:noProof/>
          </w:rPr>
          <w:t>2.37</w:t>
        </w:r>
        <w:r>
          <w:rPr>
            <w:rFonts w:asciiTheme="minorHAnsi" w:eastAsiaTheme="minorEastAsia" w:hAnsiTheme="minorHAnsi"/>
            <w:b w:val="0"/>
            <w:noProof/>
            <w:color w:val="auto"/>
            <w:szCs w:val="22"/>
            <w:lang w:eastAsia="de-CH"/>
          </w:rPr>
          <w:tab/>
        </w:r>
        <w:r w:rsidRPr="00754E5F">
          <w:rPr>
            <w:rStyle w:val="Hyperlink"/>
            <w:noProof/>
          </w:rPr>
          <w:t>Definitionszeit</w:t>
        </w:r>
        <w:r>
          <w:rPr>
            <w:noProof/>
          </w:rPr>
          <w:tab/>
        </w:r>
        <w:r>
          <w:rPr>
            <w:noProof/>
          </w:rPr>
          <w:fldChar w:fldCharType="begin"/>
        </w:r>
        <w:r>
          <w:rPr>
            <w:noProof/>
          </w:rPr>
          <w:instrText xml:space="preserve"> PAGEREF _Toc487636560 \h </w:instrText>
        </w:r>
        <w:r>
          <w:rPr>
            <w:noProof/>
          </w:rPr>
        </w:r>
        <w:r>
          <w:rPr>
            <w:noProof/>
          </w:rPr>
          <w:fldChar w:fldCharType="separate"/>
        </w:r>
        <w:r>
          <w:rPr>
            <w:noProof/>
          </w:rPr>
          <w:t>17</w:t>
        </w:r>
        <w:r>
          <w:rPr>
            <w:noProof/>
          </w:rPr>
          <w:fldChar w:fldCharType="end"/>
        </w:r>
      </w:hyperlink>
    </w:p>
    <w:p w14:paraId="5BFE4698" w14:textId="1123F8E3" w:rsidR="004F7525" w:rsidRDefault="004F7525">
      <w:pPr>
        <w:pStyle w:val="Verzeichnis2"/>
        <w:rPr>
          <w:rFonts w:asciiTheme="minorHAnsi" w:eastAsiaTheme="minorEastAsia" w:hAnsiTheme="minorHAnsi"/>
          <w:b w:val="0"/>
          <w:noProof/>
          <w:color w:val="auto"/>
          <w:szCs w:val="22"/>
          <w:lang w:eastAsia="de-CH"/>
        </w:rPr>
      </w:pPr>
      <w:hyperlink w:anchor="_Toc487636561" w:history="1">
        <w:r w:rsidRPr="00754E5F">
          <w:rPr>
            <w:rStyle w:val="Hyperlink"/>
            <w:noProof/>
          </w:rPr>
          <w:t>2.38</w:t>
        </w:r>
        <w:r>
          <w:rPr>
            <w:rFonts w:asciiTheme="minorHAnsi" w:eastAsiaTheme="minorEastAsia" w:hAnsiTheme="minorHAnsi"/>
            <w:b w:val="0"/>
            <w:noProof/>
            <w:color w:val="auto"/>
            <w:szCs w:val="22"/>
            <w:lang w:eastAsia="de-CH"/>
          </w:rPr>
          <w:tab/>
        </w:r>
        <w:r w:rsidRPr="00754E5F">
          <w:rPr>
            <w:rStyle w:val="Hyperlink"/>
            <w:noProof/>
          </w:rPr>
          <w:t>Digitales Zertifikat</w:t>
        </w:r>
        <w:r>
          <w:rPr>
            <w:noProof/>
          </w:rPr>
          <w:tab/>
        </w:r>
        <w:r>
          <w:rPr>
            <w:noProof/>
          </w:rPr>
          <w:fldChar w:fldCharType="begin"/>
        </w:r>
        <w:r>
          <w:rPr>
            <w:noProof/>
          </w:rPr>
          <w:instrText xml:space="preserve"> PAGEREF _Toc487636561 \h </w:instrText>
        </w:r>
        <w:r>
          <w:rPr>
            <w:noProof/>
          </w:rPr>
        </w:r>
        <w:r>
          <w:rPr>
            <w:noProof/>
          </w:rPr>
          <w:fldChar w:fldCharType="separate"/>
        </w:r>
        <w:r>
          <w:rPr>
            <w:noProof/>
          </w:rPr>
          <w:t>17</w:t>
        </w:r>
        <w:r>
          <w:rPr>
            <w:noProof/>
          </w:rPr>
          <w:fldChar w:fldCharType="end"/>
        </w:r>
      </w:hyperlink>
    </w:p>
    <w:p w14:paraId="44E70C6F" w14:textId="73EBAD45" w:rsidR="004F7525" w:rsidRDefault="004F7525">
      <w:pPr>
        <w:pStyle w:val="Verzeichnis2"/>
        <w:rPr>
          <w:rFonts w:asciiTheme="minorHAnsi" w:eastAsiaTheme="minorEastAsia" w:hAnsiTheme="minorHAnsi"/>
          <w:b w:val="0"/>
          <w:noProof/>
          <w:color w:val="auto"/>
          <w:szCs w:val="22"/>
          <w:lang w:eastAsia="de-CH"/>
        </w:rPr>
      </w:pPr>
      <w:hyperlink w:anchor="_Toc487636562" w:history="1">
        <w:r w:rsidRPr="00754E5F">
          <w:rPr>
            <w:rStyle w:val="Hyperlink"/>
            <w:noProof/>
          </w:rPr>
          <w:t>2.39</w:t>
        </w:r>
        <w:r>
          <w:rPr>
            <w:rFonts w:asciiTheme="minorHAnsi" w:eastAsiaTheme="minorEastAsia" w:hAnsiTheme="minorHAnsi"/>
            <w:b w:val="0"/>
            <w:noProof/>
            <w:color w:val="auto"/>
            <w:szCs w:val="22"/>
            <w:lang w:eastAsia="de-CH"/>
          </w:rPr>
          <w:tab/>
        </w:r>
        <w:r w:rsidRPr="00754E5F">
          <w:rPr>
            <w:rStyle w:val="Hyperlink"/>
            <w:noProof/>
          </w:rPr>
          <w:t>Ding</w:t>
        </w:r>
        <w:r>
          <w:rPr>
            <w:noProof/>
          </w:rPr>
          <w:tab/>
        </w:r>
        <w:r>
          <w:rPr>
            <w:noProof/>
          </w:rPr>
          <w:fldChar w:fldCharType="begin"/>
        </w:r>
        <w:r>
          <w:rPr>
            <w:noProof/>
          </w:rPr>
          <w:instrText xml:space="preserve"> PAGEREF _Toc487636562 \h </w:instrText>
        </w:r>
        <w:r>
          <w:rPr>
            <w:noProof/>
          </w:rPr>
        </w:r>
        <w:r>
          <w:rPr>
            <w:noProof/>
          </w:rPr>
          <w:fldChar w:fldCharType="separate"/>
        </w:r>
        <w:r>
          <w:rPr>
            <w:noProof/>
          </w:rPr>
          <w:t>17</w:t>
        </w:r>
        <w:r>
          <w:rPr>
            <w:noProof/>
          </w:rPr>
          <w:fldChar w:fldCharType="end"/>
        </w:r>
      </w:hyperlink>
    </w:p>
    <w:p w14:paraId="6ED4E8A5" w14:textId="7BD00062" w:rsidR="004F7525" w:rsidRDefault="004F7525">
      <w:pPr>
        <w:pStyle w:val="Verzeichnis2"/>
        <w:rPr>
          <w:rFonts w:asciiTheme="minorHAnsi" w:eastAsiaTheme="minorEastAsia" w:hAnsiTheme="minorHAnsi"/>
          <w:b w:val="0"/>
          <w:noProof/>
          <w:color w:val="auto"/>
          <w:szCs w:val="22"/>
          <w:lang w:eastAsia="de-CH"/>
        </w:rPr>
      </w:pPr>
      <w:hyperlink w:anchor="_Toc487636563" w:history="1">
        <w:r w:rsidRPr="00754E5F">
          <w:rPr>
            <w:rStyle w:val="Hyperlink"/>
            <w:noProof/>
            <w:lang w:val="en-US"/>
          </w:rPr>
          <w:t>2.40</w:t>
        </w:r>
        <w:r>
          <w:rPr>
            <w:rFonts w:asciiTheme="minorHAnsi" w:eastAsiaTheme="minorEastAsia" w:hAnsiTheme="minorHAnsi"/>
            <w:b w:val="0"/>
            <w:noProof/>
            <w:color w:val="auto"/>
            <w:szCs w:val="22"/>
            <w:lang w:eastAsia="de-CH"/>
          </w:rPr>
          <w:tab/>
        </w:r>
        <w:r w:rsidRPr="00754E5F">
          <w:rPr>
            <w:rStyle w:val="Hyperlink"/>
            <w:noProof/>
            <w:lang w:val="en-US"/>
          </w:rPr>
          <w:t>Discovery Service (WAYF - Where Are You From)</w:t>
        </w:r>
        <w:r>
          <w:rPr>
            <w:noProof/>
          </w:rPr>
          <w:tab/>
        </w:r>
        <w:r>
          <w:rPr>
            <w:noProof/>
          </w:rPr>
          <w:fldChar w:fldCharType="begin"/>
        </w:r>
        <w:r>
          <w:rPr>
            <w:noProof/>
          </w:rPr>
          <w:instrText xml:space="preserve"> PAGEREF _Toc487636563 \h </w:instrText>
        </w:r>
        <w:r>
          <w:rPr>
            <w:noProof/>
          </w:rPr>
        </w:r>
        <w:r>
          <w:rPr>
            <w:noProof/>
          </w:rPr>
          <w:fldChar w:fldCharType="separate"/>
        </w:r>
        <w:r>
          <w:rPr>
            <w:noProof/>
          </w:rPr>
          <w:t>17</w:t>
        </w:r>
        <w:r>
          <w:rPr>
            <w:noProof/>
          </w:rPr>
          <w:fldChar w:fldCharType="end"/>
        </w:r>
      </w:hyperlink>
    </w:p>
    <w:p w14:paraId="78EDF87A" w14:textId="56C0A0CA" w:rsidR="004F7525" w:rsidRDefault="004F7525">
      <w:pPr>
        <w:pStyle w:val="Verzeichnis2"/>
        <w:rPr>
          <w:rFonts w:asciiTheme="minorHAnsi" w:eastAsiaTheme="minorEastAsia" w:hAnsiTheme="minorHAnsi"/>
          <w:b w:val="0"/>
          <w:noProof/>
          <w:color w:val="auto"/>
          <w:szCs w:val="22"/>
          <w:lang w:eastAsia="de-CH"/>
        </w:rPr>
      </w:pPr>
      <w:hyperlink w:anchor="_Toc487636564" w:history="1">
        <w:r w:rsidRPr="00754E5F">
          <w:rPr>
            <w:rStyle w:val="Hyperlink"/>
            <w:noProof/>
          </w:rPr>
          <w:t>2.41</w:t>
        </w:r>
        <w:r>
          <w:rPr>
            <w:rFonts w:asciiTheme="minorHAnsi" w:eastAsiaTheme="minorEastAsia" w:hAnsiTheme="minorHAnsi"/>
            <w:b w:val="0"/>
            <w:noProof/>
            <w:color w:val="auto"/>
            <w:szCs w:val="22"/>
            <w:lang w:eastAsia="de-CH"/>
          </w:rPr>
          <w:tab/>
        </w:r>
        <w:r w:rsidRPr="00754E5F">
          <w:rPr>
            <w:rStyle w:val="Hyperlink"/>
            <w:noProof/>
          </w:rPr>
          <w:t>Domäne</w:t>
        </w:r>
        <w:r>
          <w:rPr>
            <w:noProof/>
          </w:rPr>
          <w:tab/>
        </w:r>
        <w:r>
          <w:rPr>
            <w:noProof/>
          </w:rPr>
          <w:fldChar w:fldCharType="begin"/>
        </w:r>
        <w:r>
          <w:rPr>
            <w:noProof/>
          </w:rPr>
          <w:instrText xml:space="preserve"> PAGEREF _Toc487636564 \h </w:instrText>
        </w:r>
        <w:r>
          <w:rPr>
            <w:noProof/>
          </w:rPr>
        </w:r>
        <w:r>
          <w:rPr>
            <w:noProof/>
          </w:rPr>
          <w:fldChar w:fldCharType="separate"/>
        </w:r>
        <w:r>
          <w:rPr>
            <w:noProof/>
          </w:rPr>
          <w:t>17</w:t>
        </w:r>
        <w:r>
          <w:rPr>
            <w:noProof/>
          </w:rPr>
          <w:fldChar w:fldCharType="end"/>
        </w:r>
      </w:hyperlink>
    </w:p>
    <w:p w14:paraId="5C6247F2" w14:textId="17F00EC1" w:rsidR="004F7525" w:rsidRDefault="004F7525">
      <w:pPr>
        <w:pStyle w:val="Verzeichnis2"/>
        <w:rPr>
          <w:rFonts w:asciiTheme="minorHAnsi" w:eastAsiaTheme="minorEastAsia" w:hAnsiTheme="minorHAnsi"/>
          <w:b w:val="0"/>
          <w:noProof/>
          <w:color w:val="auto"/>
          <w:szCs w:val="22"/>
          <w:lang w:eastAsia="de-CH"/>
        </w:rPr>
      </w:pPr>
      <w:hyperlink w:anchor="_Toc487636565" w:history="1">
        <w:r w:rsidRPr="00754E5F">
          <w:rPr>
            <w:rStyle w:val="Hyperlink"/>
            <w:noProof/>
          </w:rPr>
          <w:t>2.42</w:t>
        </w:r>
        <w:r>
          <w:rPr>
            <w:rFonts w:asciiTheme="minorHAnsi" w:eastAsiaTheme="minorEastAsia" w:hAnsiTheme="minorHAnsi"/>
            <w:b w:val="0"/>
            <w:noProof/>
            <w:color w:val="auto"/>
            <w:szCs w:val="22"/>
            <w:lang w:eastAsia="de-CH"/>
          </w:rPr>
          <w:tab/>
        </w:r>
        <w:r w:rsidRPr="00754E5F">
          <w:rPr>
            <w:rStyle w:val="Hyperlink"/>
            <w:noProof/>
          </w:rPr>
          <w:t>E-Identity</w:t>
        </w:r>
        <w:r>
          <w:rPr>
            <w:noProof/>
          </w:rPr>
          <w:tab/>
        </w:r>
        <w:r>
          <w:rPr>
            <w:noProof/>
          </w:rPr>
          <w:fldChar w:fldCharType="begin"/>
        </w:r>
        <w:r>
          <w:rPr>
            <w:noProof/>
          </w:rPr>
          <w:instrText xml:space="preserve"> PAGEREF _Toc487636565 \h </w:instrText>
        </w:r>
        <w:r>
          <w:rPr>
            <w:noProof/>
          </w:rPr>
        </w:r>
        <w:r>
          <w:rPr>
            <w:noProof/>
          </w:rPr>
          <w:fldChar w:fldCharType="separate"/>
        </w:r>
        <w:r>
          <w:rPr>
            <w:noProof/>
          </w:rPr>
          <w:t>17</w:t>
        </w:r>
        <w:r>
          <w:rPr>
            <w:noProof/>
          </w:rPr>
          <w:fldChar w:fldCharType="end"/>
        </w:r>
      </w:hyperlink>
    </w:p>
    <w:p w14:paraId="416EF0D8" w14:textId="221CCBF5" w:rsidR="004F7525" w:rsidRDefault="004F7525">
      <w:pPr>
        <w:pStyle w:val="Verzeichnis2"/>
        <w:rPr>
          <w:rFonts w:asciiTheme="minorHAnsi" w:eastAsiaTheme="minorEastAsia" w:hAnsiTheme="minorHAnsi"/>
          <w:b w:val="0"/>
          <w:noProof/>
          <w:color w:val="auto"/>
          <w:szCs w:val="22"/>
          <w:lang w:eastAsia="de-CH"/>
        </w:rPr>
      </w:pPr>
      <w:hyperlink w:anchor="_Toc487636566" w:history="1">
        <w:r w:rsidRPr="00754E5F">
          <w:rPr>
            <w:rStyle w:val="Hyperlink"/>
            <w:noProof/>
          </w:rPr>
          <w:t>2.43</w:t>
        </w:r>
        <w:r>
          <w:rPr>
            <w:rFonts w:asciiTheme="minorHAnsi" w:eastAsiaTheme="minorEastAsia" w:hAnsiTheme="minorHAnsi"/>
            <w:b w:val="0"/>
            <w:noProof/>
            <w:color w:val="auto"/>
            <w:szCs w:val="22"/>
            <w:lang w:eastAsia="de-CH"/>
          </w:rPr>
          <w:tab/>
        </w:r>
        <w:r w:rsidRPr="00754E5F">
          <w:rPr>
            <w:rStyle w:val="Hyperlink"/>
            <w:noProof/>
          </w:rPr>
          <w:t>E-Identity Service</w:t>
        </w:r>
        <w:r>
          <w:rPr>
            <w:noProof/>
          </w:rPr>
          <w:tab/>
        </w:r>
        <w:r>
          <w:rPr>
            <w:noProof/>
          </w:rPr>
          <w:fldChar w:fldCharType="begin"/>
        </w:r>
        <w:r>
          <w:rPr>
            <w:noProof/>
          </w:rPr>
          <w:instrText xml:space="preserve"> PAGEREF _Toc487636566 \h </w:instrText>
        </w:r>
        <w:r>
          <w:rPr>
            <w:noProof/>
          </w:rPr>
        </w:r>
        <w:r>
          <w:rPr>
            <w:noProof/>
          </w:rPr>
          <w:fldChar w:fldCharType="separate"/>
        </w:r>
        <w:r>
          <w:rPr>
            <w:noProof/>
          </w:rPr>
          <w:t>18</w:t>
        </w:r>
        <w:r>
          <w:rPr>
            <w:noProof/>
          </w:rPr>
          <w:fldChar w:fldCharType="end"/>
        </w:r>
      </w:hyperlink>
    </w:p>
    <w:p w14:paraId="581A77D1" w14:textId="51F59D98" w:rsidR="004F7525" w:rsidRDefault="004F7525">
      <w:pPr>
        <w:pStyle w:val="Verzeichnis2"/>
        <w:rPr>
          <w:rFonts w:asciiTheme="minorHAnsi" w:eastAsiaTheme="minorEastAsia" w:hAnsiTheme="minorHAnsi"/>
          <w:b w:val="0"/>
          <w:noProof/>
          <w:color w:val="auto"/>
          <w:szCs w:val="22"/>
          <w:lang w:eastAsia="de-CH"/>
        </w:rPr>
      </w:pPr>
      <w:hyperlink w:anchor="_Toc487636567" w:history="1">
        <w:r w:rsidRPr="00754E5F">
          <w:rPr>
            <w:rStyle w:val="Hyperlink"/>
            <w:noProof/>
          </w:rPr>
          <w:t>2.44</w:t>
        </w:r>
        <w:r>
          <w:rPr>
            <w:rFonts w:asciiTheme="minorHAnsi" w:eastAsiaTheme="minorEastAsia" w:hAnsiTheme="minorHAnsi"/>
            <w:b w:val="0"/>
            <w:noProof/>
            <w:color w:val="auto"/>
            <w:szCs w:val="22"/>
            <w:lang w:eastAsia="de-CH"/>
          </w:rPr>
          <w:tab/>
        </w:r>
        <w:r w:rsidRPr="00754E5F">
          <w:rPr>
            <w:rStyle w:val="Hyperlink"/>
            <w:noProof/>
          </w:rPr>
          <w:t>E-Ressource</w:t>
        </w:r>
        <w:r>
          <w:rPr>
            <w:noProof/>
          </w:rPr>
          <w:tab/>
        </w:r>
        <w:r>
          <w:rPr>
            <w:noProof/>
          </w:rPr>
          <w:fldChar w:fldCharType="begin"/>
        </w:r>
        <w:r>
          <w:rPr>
            <w:noProof/>
          </w:rPr>
          <w:instrText xml:space="preserve"> PAGEREF _Toc487636567 \h </w:instrText>
        </w:r>
        <w:r>
          <w:rPr>
            <w:noProof/>
          </w:rPr>
        </w:r>
        <w:r>
          <w:rPr>
            <w:noProof/>
          </w:rPr>
          <w:fldChar w:fldCharType="separate"/>
        </w:r>
        <w:r>
          <w:rPr>
            <w:noProof/>
          </w:rPr>
          <w:t>18</w:t>
        </w:r>
        <w:r>
          <w:rPr>
            <w:noProof/>
          </w:rPr>
          <w:fldChar w:fldCharType="end"/>
        </w:r>
      </w:hyperlink>
    </w:p>
    <w:p w14:paraId="0A73759B" w14:textId="15C6EF2C" w:rsidR="004F7525" w:rsidRDefault="004F7525">
      <w:pPr>
        <w:pStyle w:val="Verzeichnis2"/>
        <w:rPr>
          <w:rFonts w:asciiTheme="minorHAnsi" w:eastAsiaTheme="minorEastAsia" w:hAnsiTheme="minorHAnsi"/>
          <w:b w:val="0"/>
          <w:noProof/>
          <w:color w:val="auto"/>
          <w:szCs w:val="22"/>
          <w:lang w:eastAsia="de-CH"/>
        </w:rPr>
      </w:pPr>
      <w:hyperlink w:anchor="_Toc487636568" w:history="1">
        <w:r w:rsidRPr="00754E5F">
          <w:rPr>
            <w:rStyle w:val="Hyperlink"/>
            <w:noProof/>
          </w:rPr>
          <w:t>2.45</w:t>
        </w:r>
        <w:r>
          <w:rPr>
            <w:rFonts w:asciiTheme="minorHAnsi" w:eastAsiaTheme="minorEastAsia" w:hAnsiTheme="minorHAnsi"/>
            <w:b w:val="0"/>
            <w:noProof/>
            <w:color w:val="auto"/>
            <w:szCs w:val="22"/>
            <w:lang w:eastAsia="de-CH"/>
          </w:rPr>
          <w:tab/>
        </w:r>
        <w:r w:rsidRPr="00754E5F">
          <w:rPr>
            <w:rStyle w:val="Hyperlink"/>
            <w:noProof/>
          </w:rPr>
          <w:t>E-Ressource Service</w:t>
        </w:r>
        <w:r>
          <w:rPr>
            <w:noProof/>
          </w:rPr>
          <w:tab/>
        </w:r>
        <w:r>
          <w:rPr>
            <w:noProof/>
          </w:rPr>
          <w:fldChar w:fldCharType="begin"/>
        </w:r>
        <w:r>
          <w:rPr>
            <w:noProof/>
          </w:rPr>
          <w:instrText xml:space="preserve"> PAGEREF _Toc487636568 \h </w:instrText>
        </w:r>
        <w:r>
          <w:rPr>
            <w:noProof/>
          </w:rPr>
        </w:r>
        <w:r>
          <w:rPr>
            <w:noProof/>
          </w:rPr>
          <w:fldChar w:fldCharType="separate"/>
        </w:r>
        <w:r>
          <w:rPr>
            <w:noProof/>
          </w:rPr>
          <w:t>18</w:t>
        </w:r>
        <w:r>
          <w:rPr>
            <w:noProof/>
          </w:rPr>
          <w:fldChar w:fldCharType="end"/>
        </w:r>
      </w:hyperlink>
    </w:p>
    <w:p w14:paraId="0A736546" w14:textId="179F5E44" w:rsidR="004F7525" w:rsidRDefault="004F7525">
      <w:pPr>
        <w:pStyle w:val="Verzeichnis2"/>
        <w:rPr>
          <w:rFonts w:asciiTheme="minorHAnsi" w:eastAsiaTheme="minorEastAsia" w:hAnsiTheme="minorHAnsi"/>
          <w:b w:val="0"/>
          <w:noProof/>
          <w:color w:val="auto"/>
          <w:szCs w:val="22"/>
          <w:lang w:eastAsia="de-CH"/>
        </w:rPr>
      </w:pPr>
      <w:hyperlink w:anchor="_Toc487636569" w:history="1">
        <w:r w:rsidRPr="00754E5F">
          <w:rPr>
            <w:rStyle w:val="Hyperlink"/>
            <w:noProof/>
          </w:rPr>
          <w:t>2.46</w:t>
        </w:r>
        <w:r>
          <w:rPr>
            <w:rFonts w:asciiTheme="minorHAnsi" w:eastAsiaTheme="minorEastAsia" w:hAnsiTheme="minorHAnsi"/>
            <w:b w:val="0"/>
            <w:noProof/>
            <w:color w:val="auto"/>
            <w:szCs w:val="22"/>
            <w:lang w:eastAsia="de-CH"/>
          </w:rPr>
          <w:tab/>
        </w:r>
        <w:r w:rsidRPr="00754E5F">
          <w:rPr>
            <w:rStyle w:val="Hyperlink"/>
            <w:noProof/>
          </w:rPr>
          <w:t>Entität</w:t>
        </w:r>
        <w:r>
          <w:rPr>
            <w:noProof/>
          </w:rPr>
          <w:tab/>
        </w:r>
        <w:r>
          <w:rPr>
            <w:noProof/>
          </w:rPr>
          <w:fldChar w:fldCharType="begin"/>
        </w:r>
        <w:r>
          <w:rPr>
            <w:noProof/>
          </w:rPr>
          <w:instrText xml:space="preserve"> PAGEREF _Toc487636569 \h </w:instrText>
        </w:r>
        <w:r>
          <w:rPr>
            <w:noProof/>
          </w:rPr>
        </w:r>
        <w:r>
          <w:rPr>
            <w:noProof/>
          </w:rPr>
          <w:fldChar w:fldCharType="separate"/>
        </w:r>
        <w:r>
          <w:rPr>
            <w:noProof/>
          </w:rPr>
          <w:t>18</w:t>
        </w:r>
        <w:r>
          <w:rPr>
            <w:noProof/>
          </w:rPr>
          <w:fldChar w:fldCharType="end"/>
        </w:r>
      </w:hyperlink>
    </w:p>
    <w:p w14:paraId="0800D71F" w14:textId="2F6A10E2" w:rsidR="004F7525" w:rsidRDefault="004F7525">
      <w:pPr>
        <w:pStyle w:val="Verzeichnis2"/>
        <w:rPr>
          <w:rFonts w:asciiTheme="minorHAnsi" w:eastAsiaTheme="minorEastAsia" w:hAnsiTheme="minorHAnsi"/>
          <w:b w:val="0"/>
          <w:noProof/>
          <w:color w:val="auto"/>
          <w:szCs w:val="22"/>
          <w:lang w:eastAsia="de-CH"/>
        </w:rPr>
      </w:pPr>
      <w:hyperlink w:anchor="_Toc487636570" w:history="1">
        <w:r w:rsidRPr="00754E5F">
          <w:rPr>
            <w:rStyle w:val="Hyperlink"/>
            <w:noProof/>
          </w:rPr>
          <w:t>2.47</w:t>
        </w:r>
        <w:r>
          <w:rPr>
            <w:rFonts w:asciiTheme="minorHAnsi" w:eastAsiaTheme="minorEastAsia" w:hAnsiTheme="minorHAnsi"/>
            <w:b w:val="0"/>
            <w:noProof/>
            <w:color w:val="auto"/>
            <w:szCs w:val="22"/>
            <w:lang w:eastAsia="de-CH"/>
          </w:rPr>
          <w:tab/>
        </w:r>
        <w:r w:rsidRPr="00754E5F">
          <w:rPr>
            <w:rStyle w:val="Hyperlink"/>
            <w:noProof/>
          </w:rPr>
          <w:t>Elektronische Signatur</w:t>
        </w:r>
        <w:r>
          <w:rPr>
            <w:noProof/>
          </w:rPr>
          <w:tab/>
        </w:r>
        <w:r>
          <w:rPr>
            <w:noProof/>
          </w:rPr>
          <w:fldChar w:fldCharType="begin"/>
        </w:r>
        <w:r>
          <w:rPr>
            <w:noProof/>
          </w:rPr>
          <w:instrText xml:space="preserve"> PAGEREF _Toc487636570 \h </w:instrText>
        </w:r>
        <w:r>
          <w:rPr>
            <w:noProof/>
          </w:rPr>
        </w:r>
        <w:r>
          <w:rPr>
            <w:noProof/>
          </w:rPr>
          <w:fldChar w:fldCharType="separate"/>
        </w:r>
        <w:r>
          <w:rPr>
            <w:noProof/>
          </w:rPr>
          <w:t>18</w:t>
        </w:r>
        <w:r>
          <w:rPr>
            <w:noProof/>
          </w:rPr>
          <w:fldChar w:fldCharType="end"/>
        </w:r>
      </w:hyperlink>
    </w:p>
    <w:p w14:paraId="23496594" w14:textId="61058A42" w:rsidR="004F7525" w:rsidRDefault="004F7525">
      <w:pPr>
        <w:pStyle w:val="Verzeichnis2"/>
        <w:rPr>
          <w:rFonts w:asciiTheme="minorHAnsi" w:eastAsiaTheme="minorEastAsia" w:hAnsiTheme="minorHAnsi"/>
          <w:b w:val="0"/>
          <w:noProof/>
          <w:color w:val="auto"/>
          <w:szCs w:val="22"/>
          <w:lang w:eastAsia="de-CH"/>
        </w:rPr>
      </w:pPr>
      <w:hyperlink w:anchor="_Toc487636571" w:history="1">
        <w:r w:rsidRPr="00754E5F">
          <w:rPr>
            <w:rStyle w:val="Hyperlink"/>
            <w:noProof/>
          </w:rPr>
          <w:t>2.48</w:t>
        </w:r>
        <w:r>
          <w:rPr>
            <w:rFonts w:asciiTheme="minorHAnsi" w:eastAsiaTheme="minorEastAsia" w:hAnsiTheme="minorHAnsi"/>
            <w:b w:val="0"/>
            <w:noProof/>
            <w:color w:val="auto"/>
            <w:szCs w:val="22"/>
            <w:lang w:eastAsia="de-CH"/>
          </w:rPr>
          <w:tab/>
        </w:r>
        <w:r w:rsidRPr="00754E5F">
          <w:rPr>
            <w:rStyle w:val="Hyperlink"/>
            <w:noProof/>
          </w:rPr>
          <w:t>Elektronisches Identifizierungsmittel</w:t>
        </w:r>
        <w:r>
          <w:rPr>
            <w:noProof/>
          </w:rPr>
          <w:tab/>
        </w:r>
        <w:r>
          <w:rPr>
            <w:noProof/>
          </w:rPr>
          <w:fldChar w:fldCharType="begin"/>
        </w:r>
        <w:r>
          <w:rPr>
            <w:noProof/>
          </w:rPr>
          <w:instrText xml:space="preserve"> PAGEREF _Toc487636571 \h </w:instrText>
        </w:r>
        <w:r>
          <w:rPr>
            <w:noProof/>
          </w:rPr>
        </w:r>
        <w:r>
          <w:rPr>
            <w:noProof/>
          </w:rPr>
          <w:fldChar w:fldCharType="separate"/>
        </w:r>
        <w:r>
          <w:rPr>
            <w:noProof/>
          </w:rPr>
          <w:t>18</w:t>
        </w:r>
        <w:r>
          <w:rPr>
            <w:noProof/>
          </w:rPr>
          <w:fldChar w:fldCharType="end"/>
        </w:r>
      </w:hyperlink>
    </w:p>
    <w:p w14:paraId="51CAA3C6" w14:textId="0E7E522B" w:rsidR="004F7525" w:rsidRDefault="004F7525">
      <w:pPr>
        <w:pStyle w:val="Verzeichnis2"/>
        <w:rPr>
          <w:rFonts w:asciiTheme="minorHAnsi" w:eastAsiaTheme="minorEastAsia" w:hAnsiTheme="minorHAnsi"/>
          <w:b w:val="0"/>
          <w:noProof/>
          <w:color w:val="auto"/>
          <w:szCs w:val="22"/>
          <w:lang w:eastAsia="de-CH"/>
        </w:rPr>
      </w:pPr>
      <w:hyperlink w:anchor="_Toc487636572" w:history="1">
        <w:r w:rsidRPr="00754E5F">
          <w:rPr>
            <w:rStyle w:val="Hyperlink"/>
            <w:noProof/>
          </w:rPr>
          <w:t>2.49</w:t>
        </w:r>
        <w:r>
          <w:rPr>
            <w:rFonts w:asciiTheme="minorHAnsi" w:eastAsiaTheme="minorEastAsia" w:hAnsiTheme="minorHAnsi"/>
            <w:b w:val="0"/>
            <w:noProof/>
            <w:color w:val="auto"/>
            <w:szCs w:val="22"/>
            <w:lang w:eastAsia="de-CH"/>
          </w:rPr>
          <w:tab/>
        </w:r>
        <w:r w:rsidRPr="00754E5F">
          <w:rPr>
            <w:rStyle w:val="Hyperlink"/>
            <w:noProof/>
          </w:rPr>
          <w:t>Elektronisches Identifizierungssystem</w:t>
        </w:r>
        <w:r>
          <w:rPr>
            <w:noProof/>
          </w:rPr>
          <w:tab/>
        </w:r>
        <w:r>
          <w:rPr>
            <w:noProof/>
          </w:rPr>
          <w:fldChar w:fldCharType="begin"/>
        </w:r>
        <w:r>
          <w:rPr>
            <w:noProof/>
          </w:rPr>
          <w:instrText xml:space="preserve"> PAGEREF _Toc487636572 \h </w:instrText>
        </w:r>
        <w:r>
          <w:rPr>
            <w:noProof/>
          </w:rPr>
        </w:r>
        <w:r>
          <w:rPr>
            <w:noProof/>
          </w:rPr>
          <w:fldChar w:fldCharType="separate"/>
        </w:r>
        <w:r>
          <w:rPr>
            <w:noProof/>
          </w:rPr>
          <w:t>19</w:t>
        </w:r>
        <w:r>
          <w:rPr>
            <w:noProof/>
          </w:rPr>
          <w:fldChar w:fldCharType="end"/>
        </w:r>
      </w:hyperlink>
    </w:p>
    <w:p w14:paraId="65F9C7EE" w14:textId="1A5262B9" w:rsidR="004F7525" w:rsidRDefault="004F7525">
      <w:pPr>
        <w:pStyle w:val="Verzeichnis2"/>
        <w:rPr>
          <w:rFonts w:asciiTheme="minorHAnsi" w:eastAsiaTheme="minorEastAsia" w:hAnsiTheme="minorHAnsi"/>
          <w:b w:val="0"/>
          <w:noProof/>
          <w:color w:val="auto"/>
          <w:szCs w:val="22"/>
          <w:lang w:eastAsia="de-CH"/>
        </w:rPr>
      </w:pPr>
      <w:hyperlink w:anchor="_Toc487636573" w:history="1">
        <w:r w:rsidRPr="00754E5F">
          <w:rPr>
            <w:rStyle w:val="Hyperlink"/>
            <w:noProof/>
          </w:rPr>
          <w:t>2.50</w:t>
        </w:r>
        <w:r>
          <w:rPr>
            <w:rFonts w:asciiTheme="minorHAnsi" w:eastAsiaTheme="minorEastAsia" w:hAnsiTheme="minorHAnsi"/>
            <w:b w:val="0"/>
            <w:noProof/>
            <w:color w:val="auto"/>
            <w:szCs w:val="22"/>
            <w:lang w:eastAsia="de-CH"/>
          </w:rPr>
          <w:tab/>
        </w:r>
        <w:r w:rsidRPr="00754E5F">
          <w:rPr>
            <w:rStyle w:val="Hyperlink"/>
            <w:noProof/>
          </w:rPr>
          <w:t>Elektronisches Siegel</w:t>
        </w:r>
        <w:r>
          <w:rPr>
            <w:noProof/>
          </w:rPr>
          <w:tab/>
        </w:r>
        <w:r>
          <w:rPr>
            <w:noProof/>
          </w:rPr>
          <w:fldChar w:fldCharType="begin"/>
        </w:r>
        <w:r>
          <w:rPr>
            <w:noProof/>
          </w:rPr>
          <w:instrText xml:space="preserve"> PAGEREF _Toc487636573 \h </w:instrText>
        </w:r>
        <w:r>
          <w:rPr>
            <w:noProof/>
          </w:rPr>
        </w:r>
        <w:r>
          <w:rPr>
            <w:noProof/>
          </w:rPr>
          <w:fldChar w:fldCharType="separate"/>
        </w:r>
        <w:r>
          <w:rPr>
            <w:noProof/>
          </w:rPr>
          <w:t>19</w:t>
        </w:r>
        <w:r>
          <w:rPr>
            <w:noProof/>
          </w:rPr>
          <w:fldChar w:fldCharType="end"/>
        </w:r>
      </w:hyperlink>
    </w:p>
    <w:p w14:paraId="3A77EFF8" w14:textId="14A4F0B7" w:rsidR="004F7525" w:rsidRDefault="004F7525">
      <w:pPr>
        <w:pStyle w:val="Verzeichnis2"/>
        <w:rPr>
          <w:rFonts w:asciiTheme="minorHAnsi" w:eastAsiaTheme="minorEastAsia" w:hAnsiTheme="minorHAnsi"/>
          <w:b w:val="0"/>
          <w:noProof/>
          <w:color w:val="auto"/>
          <w:szCs w:val="22"/>
          <w:lang w:eastAsia="de-CH"/>
        </w:rPr>
      </w:pPr>
      <w:hyperlink w:anchor="_Toc487636574" w:history="1">
        <w:r w:rsidRPr="00754E5F">
          <w:rPr>
            <w:rStyle w:val="Hyperlink"/>
            <w:noProof/>
          </w:rPr>
          <w:t>2.51</w:t>
        </w:r>
        <w:r>
          <w:rPr>
            <w:rFonts w:asciiTheme="minorHAnsi" w:eastAsiaTheme="minorEastAsia" w:hAnsiTheme="minorHAnsi"/>
            <w:b w:val="0"/>
            <w:noProof/>
            <w:color w:val="auto"/>
            <w:szCs w:val="22"/>
            <w:lang w:eastAsia="de-CH"/>
          </w:rPr>
          <w:tab/>
        </w:r>
        <w:r w:rsidRPr="00754E5F">
          <w:rPr>
            <w:rStyle w:val="Hyperlink"/>
            <w:noProof/>
          </w:rPr>
          <w:t>Empfängerbaustein</w:t>
        </w:r>
        <w:r>
          <w:rPr>
            <w:noProof/>
          </w:rPr>
          <w:tab/>
        </w:r>
        <w:r>
          <w:rPr>
            <w:noProof/>
          </w:rPr>
          <w:fldChar w:fldCharType="begin"/>
        </w:r>
        <w:r>
          <w:rPr>
            <w:noProof/>
          </w:rPr>
          <w:instrText xml:space="preserve"> PAGEREF _Toc487636574 \h </w:instrText>
        </w:r>
        <w:r>
          <w:rPr>
            <w:noProof/>
          </w:rPr>
        </w:r>
        <w:r>
          <w:rPr>
            <w:noProof/>
          </w:rPr>
          <w:fldChar w:fldCharType="separate"/>
        </w:r>
        <w:r>
          <w:rPr>
            <w:noProof/>
          </w:rPr>
          <w:t>19</w:t>
        </w:r>
        <w:r>
          <w:rPr>
            <w:noProof/>
          </w:rPr>
          <w:fldChar w:fldCharType="end"/>
        </w:r>
      </w:hyperlink>
    </w:p>
    <w:p w14:paraId="263DD643" w14:textId="7779C266" w:rsidR="004F7525" w:rsidRDefault="004F7525">
      <w:pPr>
        <w:pStyle w:val="Verzeichnis2"/>
        <w:rPr>
          <w:rFonts w:asciiTheme="minorHAnsi" w:eastAsiaTheme="minorEastAsia" w:hAnsiTheme="minorHAnsi"/>
          <w:b w:val="0"/>
          <w:noProof/>
          <w:color w:val="auto"/>
          <w:szCs w:val="22"/>
          <w:lang w:eastAsia="de-CH"/>
        </w:rPr>
      </w:pPr>
      <w:hyperlink w:anchor="_Toc487636575" w:history="1">
        <w:r w:rsidRPr="00754E5F">
          <w:rPr>
            <w:rStyle w:val="Hyperlink"/>
            <w:noProof/>
          </w:rPr>
          <w:t>2.52</w:t>
        </w:r>
        <w:r>
          <w:rPr>
            <w:rFonts w:asciiTheme="minorHAnsi" w:eastAsiaTheme="minorEastAsia" w:hAnsiTheme="minorHAnsi"/>
            <w:b w:val="0"/>
            <w:noProof/>
            <w:color w:val="auto"/>
            <w:szCs w:val="22"/>
            <w:lang w:eastAsia="de-CH"/>
          </w:rPr>
          <w:tab/>
        </w:r>
        <w:r w:rsidRPr="00754E5F">
          <w:rPr>
            <w:rStyle w:val="Hyperlink"/>
            <w:noProof/>
          </w:rPr>
          <w:t>Entitätsmetadaten</w:t>
        </w:r>
        <w:r>
          <w:rPr>
            <w:noProof/>
          </w:rPr>
          <w:tab/>
        </w:r>
        <w:r>
          <w:rPr>
            <w:noProof/>
          </w:rPr>
          <w:fldChar w:fldCharType="begin"/>
        </w:r>
        <w:r>
          <w:rPr>
            <w:noProof/>
          </w:rPr>
          <w:instrText xml:space="preserve"> PAGEREF _Toc487636575 \h </w:instrText>
        </w:r>
        <w:r>
          <w:rPr>
            <w:noProof/>
          </w:rPr>
        </w:r>
        <w:r>
          <w:rPr>
            <w:noProof/>
          </w:rPr>
          <w:fldChar w:fldCharType="separate"/>
        </w:r>
        <w:r>
          <w:rPr>
            <w:noProof/>
          </w:rPr>
          <w:t>19</w:t>
        </w:r>
        <w:r>
          <w:rPr>
            <w:noProof/>
          </w:rPr>
          <w:fldChar w:fldCharType="end"/>
        </w:r>
      </w:hyperlink>
    </w:p>
    <w:p w14:paraId="2D5181A9" w14:textId="1593E8EB" w:rsidR="004F7525" w:rsidRDefault="004F7525">
      <w:pPr>
        <w:pStyle w:val="Verzeichnis2"/>
        <w:rPr>
          <w:rFonts w:asciiTheme="minorHAnsi" w:eastAsiaTheme="minorEastAsia" w:hAnsiTheme="minorHAnsi"/>
          <w:b w:val="0"/>
          <w:noProof/>
          <w:color w:val="auto"/>
          <w:szCs w:val="22"/>
          <w:lang w:eastAsia="de-CH"/>
        </w:rPr>
      </w:pPr>
      <w:hyperlink w:anchor="_Toc487636576" w:history="1">
        <w:r w:rsidRPr="00754E5F">
          <w:rPr>
            <w:rStyle w:val="Hyperlink"/>
            <w:noProof/>
          </w:rPr>
          <w:t>2.53</w:t>
        </w:r>
        <w:r>
          <w:rPr>
            <w:rFonts w:asciiTheme="minorHAnsi" w:eastAsiaTheme="minorEastAsia" w:hAnsiTheme="minorHAnsi"/>
            <w:b w:val="0"/>
            <w:noProof/>
            <w:color w:val="auto"/>
            <w:szCs w:val="22"/>
            <w:lang w:eastAsia="de-CH"/>
          </w:rPr>
          <w:tab/>
        </w:r>
        <w:r w:rsidRPr="00754E5F">
          <w:rPr>
            <w:rStyle w:val="Hyperlink"/>
            <w:noProof/>
          </w:rPr>
          <w:t>Feinautorisierung</w:t>
        </w:r>
        <w:r>
          <w:rPr>
            <w:noProof/>
          </w:rPr>
          <w:tab/>
        </w:r>
        <w:r>
          <w:rPr>
            <w:noProof/>
          </w:rPr>
          <w:fldChar w:fldCharType="begin"/>
        </w:r>
        <w:r>
          <w:rPr>
            <w:noProof/>
          </w:rPr>
          <w:instrText xml:space="preserve"> PAGEREF _Toc487636576 \h </w:instrText>
        </w:r>
        <w:r>
          <w:rPr>
            <w:noProof/>
          </w:rPr>
        </w:r>
        <w:r>
          <w:rPr>
            <w:noProof/>
          </w:rPr>
          <w:fldChar w:fldCharType="separate"/>
        </w:r>
        <w:r>
          <w:rPr>
            <w:noProof/>
          </w:rPr>
          <w:t>19</w:t>
        </w:r>
        <w:r>
          <w:rPr>
            <w:noProof/>
          </w:rPr>
          <w:fldChar w:fldCharType="end"/>
        </w:r>
      </w:hyperlink>
    </w:p>
    <w:p w14:paraId="2AE80883" w14:textId="571BB993" w:rsidR="004F7525" w:rsidRDefault="004F7525">
      <w:pPr>
        <w:pStyle w:val="Verzeichnis2"/>
        <w:rPr>
          <w:rFonts w:asciiTheme="minorHAnsi" w:eastAsiaTheme="minorEastAsia" w:hAnsiTheme="minorHAnsi"/>
          <w:b w:val="0"/>
          <w:noProof/>
          <w:color w:val="auto"/>
          <w:szCs w:val="22"/>
          <w:lang w:eastAsia="de-CH"/>
        </w:rPr>
      </w:pPr>
      <w:hyperlink w:anchor="_Toc487636577" w:history="1">
        <w:r w:rsidRPr="00754E5F">
          <w:rPr>
            <w:rStyle w:val="Hyperlink"/>
            <w:noProof/>
          </w:rPr>
          <w:t>2.54</w:t>
        </w:r>
        <w:r>
          <w:rPr>
            <w:rFonts w:asciiTheme="minorHAnsi" w:eastAsiaTheme="minorEastAsia" w:hAnsiTheme="minorHAnsi"/>
            <w:b w:val="0"/>
            <w:noProof/>
            <w:color w:val="auto"/>
            <w:szCs w:val="22"/>
            <w:lang w:eastAsia="de-CH"/>
          </w:rPr>
          <w:tab/>
        </w:r>
        <w:r w:rsidRPr="00754E5F">
          <w:rPr>
            <w:rStyle w:val="Hyperlink"/>
            <w:noProof/>
          </w:rPr>
          <w:t>Föderierung</w:t>
        </w:r>
        <w:r>
          <w:rPr>
            <w:noProof/>
          </w:rPr>
          <w:tab/>
        </w:r>
        <w:r>
          <w:rPr>
            <w:noProof/>
          </w:rPr>
          <w:fldChar w:fldCharType="begin"/>
        </w:r>
        <w:r>
          <w:rPr>
            <w:noProof/>
          </w:rPr>
          <w:instrText xml:space="preserve"> PAGEREF _Toc487636577 \h </w:instrText>
        </w:r>
        <w:r>
          <w:rPr>
            <w:noProof/>
          </w:rPr>
        </w:r>
        <w:r>
          <w:rPr>
            <w:noProof/>
          </w:rPr>
          <w:fldChar w:fldCharType="separate"/>
        </w:r>
        <w:r>
          <w:rPr>
            <w:noProof/>
          </w:rPr>
          <w:t>19</w:t>
        </w:r>
        <w:r>
          <w:rPr>
            <w:noProof/>
          </w:rPr>
          <w:fldChar w:fldCharType="end"/>
        </w:r>
      </w:hyperlink>
    </w:p>
    <w:p w14:paraId="229B5472" w14:textId="0B440EE0" w:rsidR="004F7525" w:rsidRDefault="004F7525">
      <w:pPr>
        <w:pStyle w:val="Verzeichnis2"/>
        <w:rPr>
          <w:rFonts w:asciiTheme="minorHAnsi" w:eastAsiaTheme="minorEastAsia" w:hAnsiTheme="minorHAnsi"/>
          <w:b w:val="0"/>
          <w:noProof/>
          <w:color w:val="auto"/>
          <w:szCs w:val="22"/>
          <w:lang w:eastAsia="de-CH"/>
        </w:rPr>
      </w:pPr>
      <w:hyperlink w:anchor="_Toc487636578" w:history="1">
        <w:r w:rsidRPr="00754E5F">
          <w:rPr>
            <w:rStyle w:val="Hyperlink"/>
            <w:noProof/>
          </w:rPr>
          <w:t>2.55</w:t>
        </w:r>
        <w:r>
          <w:rPr>
            <w:rFonts w:asciiTheme="minorHAnsi" w:eastAsiaTheme="minorEastAsia" w:hAnsiTheme="minorHAnsi"/>
            <w:b w:val="0"/>
            <w:noProof/>
            <w:color w:val="auto"/>
            <w:szCs w:val="22"/>
            <w:lang w:eastAsia="de-CH"/>
          </w:rPr>
          <w:tab/>
        </w:r>
        <w:r w:rsidRPr="00754E5F">
          <w:rPr>
            <w:rStyle w:val="Hyperlink"/>
            <w:noProof/>
          </w:rPr>
          <w:t>Funktion</w:t>
        </w:r>
        <w:r>
          <w:rPr>
            <w:noProof/>
          </w:rPr>
          <w:tab/>
        </w:r>
        <w:r>
          <w:rPr>
            <w:noProof/>
          </w:rPr>
          <w:fldChar w:fldCharType="begin"/>
        </w:r>
        <w:r>
          <w:rPr>
            <w:noProof/>
          </w:rPr>
          <w:instrText xml:space="preserve"> PAGEREF _Toc487636578 \h </w:instrText>
        </w:r>
        <w:r>
          <w:rPr>
            <w:noProof/>
          </w:rPr>
        </w:r>
        <w:r>
          <w:rPr>
            <w:noProof/>
          </w:rPr>
          <w:fldChar w:fldCharType="separate"/>
        </w:r>
        <w:r>
          <w:rPr>
            <w:noProof/>
          </w:rPr>
          <w:t>20</w:t>
        </w:r>
        <w:r>
          <w:rPr>
            <w:noProof/>
          </w:rPr>
          <w:fldChar w:fldCharType="end"/>
        </w:r>
      </w:hyperlink>
    </w:p>
    <w:p w14:paraId="3C035E80" w14:textId="61DC0EBC" w:rsidR="004F7525" w:rsidRDefault="004F7525">
      <w:pPr>
        <w:pStyle w:val="Verzeichnis2"/>
        <w:rPr>
          <w:rFonts w:asciiTheme="minorHAnsi" w:eastAsiaTheme="minorEastAsia" w:hAnsiTheme="minorHAnsi"/>
          <w:b w:val="0"/>
          <w:noProof/>
          <w:color w:val="auto"/>
          <w:szCs w:val="22"/>
          <w:lang w:eastAsia="de-CH"/>
        </w:rPr>
      </w:pPr>
      <w:hyperlink w:anchor="_Toc487636579" w:history="1">
        <w:r w:rsidRPr="00754E5F">
          <w:rPr>
            <w:rStyle w:val="Hyperlink"/>
            <w:noProof/>
          </w:rPr>
          <w:t>2.56</w:t>
        </w:r>
        <w:r>
          <w:rPr>
            <w:rFonts w:asciiTheme="minorHAnsi" w:eastAsiaTheme="minorEastAsia" w:hAnsiTheme="minorHAnsi"/>
            <w:b w:val="0"/>
            <w:noProof/>
            <w:color w:val="auto"/>
            <w:szCs w:val="22"/>
            <w:lang w:eastAsia="de-CH"/>
          </w:rPr>
          <w:tab/>
        </w:r>
        <w:r w:rsidRPr="00754E5F">
          <w:rPr>
            <w:rStyle w:val="Hyperlink"/>
            <w:noProof/>
          </w:rPr>
          <w:t>Geregeltes Zertifikat</w:t>
        </w:r>
        <w:r>
          <w:rPr>
            <w:noProof/>
          </w:rPr>
          <w:tab/>
        </w:r>
        <w:r>
          <w:rPr>
            <w:noProof/>
          </w:rPr>
          <w:fldChar w:fldCharType="begin"/>
        </w:r>
        <w:r>
          <w:rPr>
            <w:noProof/>
          </w:rPr>
          <w:instrText xml:space="preserve"> PAGEREF _Toc487636579 \h </w:instrText>
        </w:r>
        <w:r>
          <w:rPr>
            <w:noProof/>
          </w:rPr>
        </w:r>
        <w:r>
          <w:rPr>
            <w:noProof/>
          </w:rPr>
          <w:fldChar w:fldCharType="separate"/>
        </w:r>
        <w:r>
          <w:rPr>
            <w:noProof/>
          </w:rPr>
          <w:t>20</w:t>
        </w:r>
        <w:r>
          <w:rPr>
            <w:noProof/>
          </w:rPr>
          <w:fldChar w:fldCharType="end"/>
        </w:r>
      </w:hyperlink>
    </w:p>
    <w:p w14:paraId="684D1A1B" w14:textId="530AA20F" w:rsidR="004F7525" w:rsidRDefault="004F7525">
      <w:pPr>
        <w:pStyle w:val="Verzeichnis2"/>
        <w:rPr>
          <w:rFonts w:asciiTheme="minorHAnsi" w:eastAsiaTheme="minorEastAsia" w:hAnsiTheme="minorHAnsi"/>
          <w:b w:val="0"/>
          <w:noProof/>
          <w:color w:val="auto"/>
          <w:szCs w:val="22"/>
          <w:lang w:eastAsia="de-CH"/>
        </w:rPr>
      </w:pPr>
      <w:hyperlink w:anchor="_Toc487636580" w:history="1">
        <w:r w:rsidRPr="00754E5F">
          <w:rPr>
            <w:rStyle w:val="Hyperlink"/>
            <w:noProof/>
          </w:rPr>
          <w:t>2.57</w:t>
        </w:r>
        <w:r>
          <w:rPr>
            <w:rFonts w:asciiTheme="minorHAnsi" w:eastAsiaTheme="minorEastAsia" w:hAnsiTheme="minorHAnsi"/>
            <w:b w:val="0"/>
            <w:noProof/>
            <w:color w:val="auto"/>
            <w:szCs w:val="22"/>
            <w:lang w:eastAsia="de-CH"/>
          </w:rPr>
          <w:tab/>
        </w:r>
        <w:r w:rsidRPr="00754E5F">
          <w:rPr>
            <w:rStyle w:val="Hyperlink"/>
            <w:noProof/>
          </w:rPr>
          <w:t>Grobautorisierung</w:t>
        </w:r>
        <w:r>
          <w:rPr>
            <w:noProof/>
          </w:rPr>
          <w:tab/>
        </w:r>
        <w:r>
          <w:rPr>
            <w:noProof/>
          </w:rPr>
          <w:fldChar w:fldCharType="begin"/>
        </w:r>
        <w:r>
          <w:rPr>
            <w:noProof/>
          </w:rPr>
          <w:instrText xml:space="preserve"> PAGEREF _Toc487636580 \h </w:instrText>
        </w:r>
        <w:r>
          <w:rPr>
            <w:noProof/>
          </w:rPr>
        </w:r>
        <w:r>
          <w:rPr>
            <w:noProof/>
          </w:rPr>
          <w:fldChar w:fldCharType="separate"/>
        </w:r>
        <w:r>
          <w:rPr>
            <w:noProof/>
          </w:rPr>
          <w:t>21</w:t>
        </w:r>
        <w:r>
          <w:rPr>
            <w:noProof/>
          </w:rPr>
          <w:fldChar w:fldCharType="end"/>
        </w:r>
      </w:hyperlink>
    </w:p>
    <w:p w14:paraId="70EF7431" w14:textId="1B596BBC" w:rsidR="004F7525" w:rsidRDefault="004F7525">
      <w:pPr>
        <w:pStyle w:val="Verzeichnis2"/>
        <w:rPr>
          <w:rFonts w:asciiTheme="minorHAnsi" w:eastAsiaTheme="minorEastAsia" w:hAnsiTheme="minorHAnsi"/>
          <w:b w:val="0"/>
          <w:noProof/>
          <w:color w:val="auto"/>
          <w:szCs w:val="22"/>
          <w:lang w:eastAsia="de-CH"/>
        </w:rPr>
      </w:pPr>
      <w:hyperlink w:anchor="_Toc487636581" w:history="1">
        <w:r w:rsidRPr="00754E5F">
          <w:rPr>
            <w:rStyle w:val="Hyperlink"/>
            <w:noProof/>
          </w:rPr>
          <w:t>2.58</w:t>
        </w:r>
        <w:r>
          <w:rPr>
            <w:rFonts w:asciiTheme="minorHAnsi" w:eastAsiaTheme="minorEastAsia" w:hAnsiTheme="minorHAnsi"/>
            <w:b w:val="0"/>
            <w:noProof/>
            <w:color w:val="auto"/>
            <w:szCs w:val="22"/>
            <w:lang w:eastAsia="de-CH"/>
          </w:rPr>
          <w:tab/>
        </w:r>
        <w:r w:rsidRPr="00754E5F">
          <w:rPr>
            <w:rStyle w:val="Hyperlink"/>
            <w:noProof/>
          </w:rPr>
          <w:t>Globally Unique Identifier (GUID)</w:t>
        </w:r>
        <w:r>
          <w:rPr>
            <w:noProof/>
          </w:rPr>
          <w:tab/>
        </w:r>
        <w:r>
          <w:rPr>
            <w:noProof/>
          </w:rPr>
          <w:fldChar w:fldCharType="begin"/>
        </w:r>
        <w:r>
          <w:rPr>
            <w:noProof/>
          </w:rPr>
          <w:instrText xml:space="preserve"> PAGEREF _Toc487636581 \h </w:instrText>
        </w:r>
        <w:r>
          <w:rPr>
            <w:noProof/>
          </w:rPr>
        </w:r>
        <w:r>
          <w:rPr>
            <w:noProof/>
          </w:rPr>
          <w:fldChar w:fldCharType="separate"/>
        </w:r>
        <w:r>
          <w:rPr>
            <w:noProof/>
          </w:rPr>
          <w:t>21</w:t>
        </w:r>
        <w:r>
          <w:rPr>
            <w:noProof/>
          </w:rPr>
          <w:fldChar w:fldCharType="end"/>
        </w:r>
      </w:hyperlink>
    </w:p>
    <w:p w14:paraId="2D497BB4" w14:textId="5DA79436" w:rsidR="004F7525" w:rsidRDefault="004F7525">
      <w:pPr>
        <w:pStyle w:val="Verzeichnis2"/>
        <w:rPr>
          <w:rFonts w:asciiTheme="minorHAnsi" w:eastAsiaTheme="minorEastAsia" w:hAnsiTheme="minorHAnsi"/>
          <w:b w:val="0"/>
          <w:noProof/>
          <w:color w:val="auto"/>
          <w:szCs w:val="22"/>
          <w:lang w:eastAsia="de-CH"/>
        </w:rPr>
      </w:pPr>
      <w:hyperlink w:anchor="_Toc487636582" w:history="1">
        <w:r w:rsidRPr="00754E5F">
          <w:rPr>
            <w:rStyle w:val="Hyperlink"/>
            <w:noProof/>
          </w:rPr>
          <w:t>2.59</w:t>
        </w:r>
        <w:r>
          <w:rPr>
            <w:rFonts w:asciiTheme="minorHAnsi" w:eastAsiaTheme="minorEastAsia" w:hAnsiTheme="minorHAnsi"/>
            <w:b w:val="0"/>
            <w:noProof/>
            <w:color w:val="auto"/>
            <w:szCs w:val="22"/>
            <w:lang w:eastAsia="de-CH"/>
          </w:rPr>
          <w:tab/>
        </w:r>
        <w:r w:rsidRPr="00754E5F">
          <w:rPr>
            <w:rStyle w:val="Hyperlink"/>
            <w:noProof/>
          </w:rPr>
          <w:t>IAM-Dienstanbieter</w:t>
        </w:r>
        <w:r>
          <w:rPr>
            <w:noProof/>
          </w:rPr>
          <w:tab/>
        </w:r>
        <w:r>
          <w:rPr>
            <w:noProof/>
          </w:rPr>
          <w:fldChar w:fldCharType="begin"/>
        </w:r>
        <w:r>
          <w:rPr>
            <w:noProof/>
          </w:rPr>
          <w:instrText xml:space="preserve"> PAGEREF _Toc487636582 \h </w:instrText>
        </w:r>
        <w:r>
          <w:rPr>
            <w:noProof/>
          </w:rPr>
        </w:r>
        <w:r>
          <w:rPr>
            <w:noProof/>
          </w:rPr>
          <w:fldChar w:fldCharType="separate"/>
        </w:r>
        <w:r>
          <w:rPr>
            <w:noProof/>
          </w:rPr>
          <w:t>21</w:t>
        </w:r>
        <w:r>
          <w:rPr>
            <w:noProof/>
          </w:rPr>
          <w:fldChar w:fldCharType="end"/>
        </w:r>
      </w:hyperlink>
    </w:p>
    <w:p w14:paraId="771B84A0" w14:textId="3B84ED99" w:rsidR="004F7525" w:rsidRDefault="004F7525">
      <w:pPr>
        <w:pStyle w:val="Verzeichnis2"/>
        <w:rPr>
          <w:rFonts w:asciiTheme="minorHAnsi" w:eastAsiaTheme="minorEastAsia" w:hAnsiTheme="minorHAnsi"/>
          <w:b w:val="0"/>
          <w:noProof/>
          <w:color w:val="auto"/>
          <w:szCs w:val="22"/>
          <w:lang w:eastAsia="de-CH"/>
        </w:rPr>
      </w:pPr>
      <w:hyperlink w:anchor="_Toc487636583" w:history="1">
        <w:r w:rsidRPr="00754E5F">
          <w:rPr>
            <w:rStyle w:val="Hyperlink"/>
            <w:noProof/>
          </w:rPr>
          <w:t>2.60</w:t>
        </w:r>
        <w:r>
          <w:rPr>
            <w:rFonts w:asciiTheme="minorHAnsi" w:eastAsiaTheme="minorEastAsia" w:hAnsiTheme="minorHAnsi"/>
            <w:b w:val="0"/>
            <w:noProof/>
            <w:color w:val="auto"/>
            <w:szCs w:val="22"/>
            <w:lang w:eastAsia="de-CH"/>
          </w:rPr>
          <w:tab/>
        </w:r>
        <w:r w:rsidRPr="00754E5F">
          <w:rPr>
            <w:rStyle w:val="Hyperlink"/>
            <w:noProof/>
          </w:rPr>
          <w:t>IAM-Geschäftsservices</w:t>
        </w:r>
        <w:r>
          <w:rPr>
            <w:noProof/>
          </w:rPr>
          <w:tab/>
        </w:r>
        <w:r>
          <w:rPr>
            <w:noProof/>
          </w:rPr>
          <w:fldChar w:fldCharType="begin"/>
        </w:r>
        <w:r>
          <w:rPr>
            <w:noProof/>
          </w:rPr>
          <w:instrText xml:space="preserve"> PAGEREF _Toc487636583 \h </w:instrText>
        </w:r>
        <w:r>
          <w:rPr>
            <w:noProof/>
          </w:rPr>
        </w:r>
        <w:r>
          <w:rPr>
            <w:noProof/>
          </w:rPr>
          <w:fldChar w:fldCharType="separate"/>
        </w:r>
        <w:r>
          <w:rPr>
            <w:noProof/>
          </w:rPr>
          <w:t>21</w:t>
        </w:r>
        <w:r>
          <w:rPr>
            <w:noProof/>
          </w:rPr>
          <w:fldChar w:fldCharType="end"/>
        </w:r>
      </w:hyperlink>
    </w:p>
    <w:p w14:paraId="75BBDEF7" w14:textId="76511FA3" w:rsidR="004F7525" w:rsidRDefault="004F7525">
      <w:pPr>
        <w:pStyle w:val="Verzeichnis2"/>
        <w:rPr>
          <w:rFonts w:asciiTheme="minorHAnsi" w:eastAsiaTheme="minorEastAsia" w:hAnsiTheme="minorHAnsi"/>
          <w:b w:val="0"/>
          <w:noProof/>
          <w:color w:val="auto"/>
          <w:szCs w:val="22"/>
          <w:lang w:eastAsia="de-CH"/>
        </w:rPr>
      </w:pPr>
      <w:hyperlink w:anchor="_Toc487636584" w:history="1">
        <w:r w:rsidRPr="00754E5F">
          <w:rPr>
            <w:rStyle w:val="Hyperlink"/>
            <w:noProof/>
          </w:rPr>
          <w:t>2.61</w:t>
        </w:r>
        <w:r>
          <w:rPr>
            <w:rFonts w:asciiTheme="minorHAnsi" w:eastAsiaTheme="minorEastAsia" w:hAnsiTheme="minorHAnsi"/>
            <w:b w:val="0"/>
            <w:noProof/>
            <w:color w:val="auto"/>
            <w:szCs w:val="22"/>
            <w:lang w:eastAsia="de-CH"/>
          </w:rPr>
          <w:tab/>
        </w:r>
        <w:r w:rsidRPr="00754E5F">
          <w:rPr>
            <w:rStyle w:val="Hyperlink"/>
            <w:noProof/>
          </w:rPr>
          <w:t>Identifikator</w:t>
        </w:r>
        <w:r>
          <w:rPr>
            <w:noProof/>
          </w:rPr>
          <w:tab/>
        </w:r>
        <w:r>
          <w:rPr>
            <w:noProof/>
          </w:rPr>
          <w:fldChar w:fldCharType="begin"/>
        </w:r>
        <w:r>
          <w:rPr>
            <w:noProof/>
          </w:rPr>
          <w:instrText xml:space="preserve"> PAGEREF _Toc487636584 \h </w:instrText>
        </w:r>
        <w:r>
          <w:rPr>
            <w:noProof/>
          </w:rPr>
        </w:r>
        <w:r>
          <w:rPr>
            <w:noProof/>
          </w:rPr>
          <w:fldChar w:fldCharType="separate"/>
        </w:r>
        <w:r>
          <w:rPr>
            <w:noProof/>
          </w:rPr>
          <w:t>21</w:t>
        </w:r>
        <w:r>
          <w:rPr>
            <w:noProof/>
          </w:rPr>
          <w:fldChar w:fldCharType="end"/>
        </w:r>
      </w:hyperlink>
    </w:p>
    <w:p w14:paraId="436598D9" w14:textId="6F415895" w:rsidR="004F7525" w:rsidRDefault="004F7525">
      <w:pPr>
        <w:pStyle w:val="Verzeichnis2"/>
        <w:rPr>
          <w:rFonts w:asciiTheme="minorHAnsi" w:eastAsiaTheme="minorEastAsia" w:hAnsiTheme="minorHAnsi"/>
          <w:b w:val="0"/>
          <w:noProof/>
          <w:color w:val="auto"/>
          <w:szCs w:val="22"/>
          <w:lang w:eastAsia="de-CH"/>
        </w:rPr>
      </w:pPr>
      <w:hyperlink w:anchor="_Toc487636585" w:history="1">
        <w:r w:rsidRPr="00754E5F">
          <w:rPr>
            <w:rStyle w:val="Hyperlink"/>
            <w:noProof/>
          </w:rPr>
          <w:t>2.62</w:t>
        </w:r>
        <w:r>
          <w:rPr>
            <w:rFonts w:asciiTheme="minorHAnsi" w:eastAsiaTheme="minorEastAsia" w:hAnsiTheme="minorHAnsi"/>
            <w:b w:val="0"/>
            <w:noProof/>
            <w:color w:val="auto"/>
            <w:szCs w:val="22"/>
            <w:lang w:eastAsia="de-CH"/>
          </w:rPr>
          <w:tab/>
        </w:r>
        <w:r w:rsidRPr="00754E5F">
          <w:rPr>
            <w:rStyle w:val="Hyperlink"/>
            <w:noProof/>
          </w:rPr>
          <w:t>Identifizierung</w:t>
        </w:r>
        <w:r>
          <w:rPr>
            <w:noProof/>
          </w:rPr>
          <w:tab/>
        </w:r>
        <w:r>
          <w:rPr>
            <w:noProof/>
          </w:rPr>
          <w:fldChar w:fldCharType="begin"/>
        </w:r>
        <w:r>
          <w:rPr>
            <w:noProof/>
          </w:rPr>
          <w:instrText xml:space="preserve"> PAGEREF _Toc487636585 \h </w:instrText>
        </w:r>
        <w:r>
          <w:rPr>
            <w:noProof/>
          </w:rPr>
        </w:r>
        <w:r>
          <w:rPr>
            <w:noProof/>
          </w:rPr>
          <w:fldChar w:fldCharType="separate"/>
        </w:r>
        <w:r>
          <w:rPr>
            <w:noProof/>
          </w:rPr>
          <w:t>21</w:t>
        </w:r>
        <w:r>
          <w:rPr>
            <w:noProof/>
          </w:rPr>
          <w:fldChar w:fldCharType="end"/>
        </w:r>
      </w:hyperlink>
    </w:p>
    <w:p w14:paraId="2BA5A50F" w14:textId="745CD9D4" w:rsidR="004F7525" w:rsidRDefault="004F7525">
      <w:pPr>
        <w:pStyle w:val="Verzeichnis2"/>
        <w:rPr>
          <w:rFonts w:asciiTheme="minorHAnsi" w:eastAsiaTheme="minorEastAsia" w:hAnsiTheme="minorHAnsi"/>
          <w:b w:val="0"/>
          <w:noProof/>
          <w:color w:val="auto"/>
          <w:szCs w:val="22"/>
          <w:lang w:eastAsia="de-CH"/>
        </w:rPr>
      </w:pPr>
      <w:hyperlink w:anchor="_Toc487636586" w:history="1">
        <w:r w:rsidRPr="00754E5F">
          <w:rPr>
            <w:rStyle w:val="Hyperlink"/>
            <w:noProof/>
          </w:rPr>
          <w:t>2.63</w:t>
        </w:r>
        <w:r>
          <w:rPr>
            <w:rFonts w:asciiTheme="minorHAnsi" w:eastAsiaTheme="minorEastAsia" w:hAnsiTheme="minorHAnsi"/>
            <w:b w:val="0"/>
            <w:noProof/>
            <w:color w:val="auto"/>
            <w:szCs w:val="22"/>
            <w:lang w:eastAsia="de-CH"/>
          </w:rPr>
          <w:tab/>
        </w:r>
        <w:r w:rsidRPr="00754E5F">
          <w:rPr>
            <w:rStyle w:val="Hyperlink"/>
            <w:noProof/>
          </w:rPr>
          <w:t>Identität</w:t>
        </w:r>
        <w:r>
          <w:rPr>
            <w:noProof/>
          </w:rPr>
          <w:tab/>
        </w:r>
        <w:r>
          <w:rPr>
            <w:noProof/>
          </w:rPr>
          <w:fldChar w:fldCharType="begin"/>
        </w:r>
        <w:r>
          <w:rPr>
            <w:noProof/>
          </w:rPr>
          <w:instrText xml:space="preserve"> PAGEREF _Toc487636586 \h </w:instrText>
        </w:r>
        <w:r>
          <w:rPr>
            <w:noProof/>
          </w:rPr>
        </w:r>
        <w:r>
          <w:rPr>
            <w:noProof/>
          </w:rPr>
          <w:fldChar w:fldCharType="separate"/>
        </w:r>
        <w:r>
          <w:rPr>
            <w:noProof/>
          </w:rPr>
          <w:t>21</w:t>
        </w:r>
        <w:r>
          <w:rPr>
            <w:noProof/>
          </w:rPr>
          <w:fldChar w:fldCharType="end"/>
        </w:r>
      </w:hyperlink>
    </w:p>
    <w:p w14:paraId="0CB9FD54" w14:textId="6F3C4D77" w:rsidR="004F7525" w:rsidRDefault="004F7525">
      <w:pPr>
        <w:pStyle w:val="Verzeichnis2"/>
        <w:rPr>
          <w:rFonts w:asciiTheme="minorHAnsi" w:eastAsiaTheme="minorEastAsia" w:hAnsiTheme="minorHAnsi"/>
          <w:b w:val="0"/>
          <w:noProof/>
          <w:color w:val="auto"/>
          <w:szCs w:val="22"/>
          <w:lang w:eastAsia="de-CH"/>
        </w:rPr>
      </w:pPr>
      <w:hyperlink w:anchor="_Toc487636587" w:history="1">
        <w:r w:rsidRPr="00754E5F">
          <w:rPr>
            <w:rStyle w:val="Hyperlink"/>
            <w:noProof/>
          </w:rPr>
          <w:t>2.64</w:t>
        </w:r>
        <w:r>
          <w:rPr>
            <w:rFonts w:asciiTheme="minorHAnsi" w:eastAsiaTheme="minorEastAsia" w:hAnsiTheme="minorHAnsi"/>
            <w:b w:val="0"/>
            <w:noProof/>
            <w:color w:val="auto"/>
            <w:szCs w:val="22"/>
            <w:lang w:eastAsia="de-CH"/>
          </w:rPr>
          <w:tab/>
        </w:r>
        <w:r w:rsidRPr="00754E5F">
          <w:rPr>
            <w:rStyle w:val="Hyperlink"/>
            <w:noProof/>
          </w:rPr>
          <w:t>Identitäts- und Zugriffsverwaltung / Identity und Access Management (IAM)</w:t>
        </w:r>
        <w:r>
          <w:rPr>
            <w:noProof/>
          </w:rPr>
          <w:tab/>
        </w:r>
        <w:r>
          <w:rPr>
            <w:noProof/>
          </w:rPr>
          <w:fldChar w:fldCharType="begin"/>
        </w:r>
        <w:r>
          <w:rPr>
            <w:noProof/>
          </w:rPr>
          <w:instrText xml:space="preserve"> PAGEREF _Toc487636587 \h </w:instrText>
        </w:r>
        <w:r>
          <w:rPr>
            <w:noProof/>
          </w:rPr>
        </w:r>
        <w:r>
          <w:rPr>
            <w:noProof/>
          </w:rPr>
          <w:fldChar w:fldCharType="separate"/>
        </w:r>
        <w:r>
          <w:rPr>
            <w:noProof/>
          </w:rPr>
          <w:t>22</w:t>
        </w:r>
        <w:r>
          <w:rPr>
            <w:noProof/>
          </w:rPr>
          <w:fldChar w:fldCharType="end"/>
        </w:r>
      </w:hyperlink>
    </w:p>
    <w:p w14:paraId="563840ED" w14:textId="55B8FA50" w:rsidR="004F7525" w:rsidRDefault="004F7525">
      <w:pPr>
        <w:pStyle w:val="Verzeichnis2"/>
        <w:rPr>
          <w:rFonts w:asciiTheme="minorHAnsi" w:eastAsiaTheme="minorEastAsia" w:hAnsiTheme="minorHAnsi"/>
          <w:b w:val="0"/>
          <w:noProof/>
          <w:color w:val="auto"/>
          <w:szCs w:val="22"/>
          <w:lang w:eastAsia="de-CH"/>
        </w:rPr>
      </w:pPr>
      <w:hyperlink w:anchor="_Toc487636588" w:history="1">
        <w:r w:rsidRPr="00754E5F">
          <w:rPr>
            <w:rStyle w:val="Hyperlink"/>
            <w:noProof/>
          </w:rPr>
          <w:t>2.65</w:t>
        </w:r>
        <w:r>
          <w:rPr>
            <w:rFonts w:asciiTheme="minorHAnsi" w:eastAsiaTheme="minorEastAsia" w:hAnsiTheme="minorHAnsi"/>
            <w:b w:val="0"/>
            <w:noProof/>
            <w:color w:val="auto"/>
            <w:szCs w:val="22"/>
            <w:lang w:eastAsia="de-CH"/>
          </w:rPr>
          <w:tab/>
        </w:r>
        <w:r w:rsidRPr="00754E5F">
          <w:rPr>
            <w:rStyle w:val="Hyperlink"/>
            <w:noProof/>
          </w:rPr>
          <w:t>Identitätsdokument</w:t>
        </w:r>
        <w:r>
          <w:rPr>
            <w:noProof/>
          </w:rPr>
          <w:tab/>
        </w:r>
        <w:r>
          <w:rPr>
            <w:noProof/>
          </w:rPr>
          <w:fldChar w:fldCharType="begin"/>
        </w:r>
        <w:r>
          <w:rPr>
            <w:noProof/>
          </w:rPr>
          <w:instrText xml:space="preserve"> PAGEREF _Toc487636588 \h </w:instrText>
        </w:r>
        <w:r>
          <w:rPr>
            <w:noProof/>
          </w:rPr>
        </w:r>
        <w:r>
          <w:rPr>
            <w:noProof/>
          </w:rPr>
          <w:fldChar w:fldCharType="separate"/>
        </w:r>
        <w:r>
          <w:rPr>
            <w:noProof/>
          </w:rPr>
          <w:t>22</w:t>
        </w:r>
        <w:r>
          <w:rPr>
            <w:noProof/>
          </w:rPr>
          <w:fldChar w:fldCharType="end"/>
        </w:r>
      </w:hyperlink>
    </w:p>
    <w:p w14:paraId="471FB3E4" w14:textId="06858614" w:rsidR="004F7525" w:rsidRDefault="004F7525">
      <w:pPr>
        <w:pStyle w:val="Verzeichnis2"/>
        <w:rPr>
          <w:rFonts w:asciiTheme="minorHAnsi" w:eastAsiaTheme="minorEastAsia" w:hAnsiTheme="minorHAnsi"/>
          <w:b w:val="0"/>
          <w:noProof/>
          <w:color w:val="auto"/>
          <w:szCs w:val="22"/>
          <w:lang w:eastAsia="de-CH"/>
        </w:rPr>
      </w:pPr>
      <w:hyperlink w:anchor="_Toc487636589" w:history="1">
        <w:r w:rsidRPr="00754E5F">
          <w:rPr>
            <w:rStyle w:val="Hyperlink"/>
            <w:noProof/>
          </w:rPr>
          <w:t>2.66</w:t>
        </w:r>
        <w:r>
          <w:rPr>
            <w:rFonts w:asciiTheme="minorHAnsi" w:eastAsiaTheme="minorEastAsia" w:hAnsiTheme="minorHAnsi"/>
            <w:b w:val="0"/>
            <w:noProof/>
            <w:color w:val="auto"/>
            <w:szCs w:val="22"/>
            <w:lang w:eastAsia="de-CH"/>
          </w:rPr>
          <w:tab/>
        </w:r>
        <w:r w:rsidRPr="00754E5F">
          <w:rPr>
            <w:rStyle w:val="Hyperlink"/>
            <w:noProof/>
          </w:rPr>
          <w:t>Identity Linking</w:t>
        </w:r>
        <w:r>
          <w:rPr>
            <w:noProof/>
          </w:rPr>
          <w:tab/>
        </w:r>
        <w:r>
          <w:rPr>
            <w:noProof/>
          </w:rPr>
          <w:fldChar w:fldCharType="begin"/>
        </w:r>
        <w:r>
          <w:rPr>
            <w:noProof/>
          </w:rPr>
          <w:instrText xml:space="preserve"> PAGEREF _Toc487636589 \h </w:instrText>
        </w:r>
        <w:r>
          <w:rPr>
            <w:noProof/>
          </w:rPr>
        </w:r>
        <w:r>
          <w:rPr>
            <w:noProof/>
          </w:rPr>
          <w:fldChar w:fldCharType="separate"/>
        </w:r>
        <w:r>
          <w:rPr>
            <w:noProof/>
          </w:rPr>
          <w:t>22</w:t>
        </w:r>
        <w:r>
          <w:rPr>
            <w:noProof/>
          </w:rPr>
          <w:fldChar w:fldCharType="end"/>
        </w:r>
      </w:hyperlink>
    </w:p>
    <w:p w14:paraId="26450BF8" w14:textId="7129E966" w:rsidR="004F7525" w:rsidRDefault="004F7525">
      <w:pPr>
        <w:pStyle w:val="Verzeichnis2"/>
        <w:rPr>
          <w:rFonts w:asciiTheme="minorHAnsi" w:eastAsiaTheme="minorEastAsia" w:hAnsiTheme="minorHAnsi"/>
          <w:b w:val="0"/>
          <w:noProof/>
          <w:color w:val="auto"/>
          <w:szCs w:val="22"/>
          <w:lang w:eastAsia="de-CH"/>
        </w:rPr>
      </w:pPr>
      <w:hyperlink w:anchor="_Toc487636590" w:history="1">
        <w:r w:rsidRPr="00754E5F">
          <w:rPr>
            <w:rStyle w:val="Hyperlink"/>
            <w:noProof/>
          </w:rPr>
          <w:t>2.67</w:t>
        </w:r>
        <w:r>
          <w:rPr>
            <w:rFonts w:asciiTheme="minorHAnsi" w:eastAsiaTheme="minorEastAsia" w:hAnsiTheme="minorHAnsi"/>
            <w:b w:val="0"/>
            <w:noProof/>
            <w:color w:val="auto"/>
            <w:szCs w:val="22"/>
            <w:lang w:eastAsia="de-CH"/>
          </w:rPr>
          <w:tab/>
        </w:r>
        <w:r w:rsidRPr="00754E5F">
          <w:rPr>
            <w:rStyle w:val="Hyperlink"/>
            <w:noProof/>
          </w:rPr>
          <w:t>Identity Provider (IdP)</w:t>
        </w:r>
        <w:r>
          <w:rPr>
            <w:noProof/>
          </w:rPr>
          <w:tab/>
        </w:r>
        <w:r>
          <w:rPr>
            <w:noProof/>
          </w:rPr>
          <w:fldChar w:fldCharType="begin"/>
        </w:r>
        <w:r>
          <w:rPr>
            <w:noProof/>
          </w:rPr>
          <w:instrText xml:space="preserve"> PAGEREF _Toc487636590 \h </w:instrText>
        </w:r>
        <w:r>
          <w:rPr>
            <w:noProof/>
          </w:rPr>
        </w:r>
        <w:r>
          <w:rPr>
            <w:noProof/>
          </w:rPr>
          <w:fldChar w:fldCharType="separate"/>
        </w:r>
        <w:r>
          <w:rPr>
            <w:noProof/>
          </w:rPr>
          <w:t>22</w:t>
        </w:r>
        <w:r>
          <w:rPr>
            <w:noProof/>
          </w:rPr>
          <w:fldChar w:fldCharType="end"/>
        </w:r>
      </w:hyperlink>
    </w:p>
    <w:p w14:paraId="41E8F047" w14:textId="48A1B16A" w:rsidR="004F7525" w:rsidRDefault="004F7525">
      <w:pPr>
        <w:pStyle w:val="Verzeichnis2"/>
        <w:rPr>
          <w:rFonts w:asciiTheme="minorHAnsi" w:eastAsiaTheme="minorEastAsia" w:hAnsiTheme="minorHAnsi"/>
          <w:b w:val="0"/>
          <w:noProof/>
          <w:color w:val="auto"/>
          <w:szCs w:val="22"/>
          <w:lang w:eastAsia="de-CH"/>
        </w:rPr>
      </w:pPr>
      <w:hyperlink w:anchor="_Toc487636591" w:history="1">
        <w:r w:rsidRPr="00754E5F">
          <w:rPr>
            <w:rStyle w:val="Hyperlink"/>
            <w:noProof/>
            <w:lang w:val="en-US"/>
          </w:rPr>
          <w:t>2.68</w:t>
        </w:r>
        <w:r>
          <w:rPr>
            <w:rFonts w:asciiTheme="minorHAnsi" w:eastAsiaTheme="minorEastAsia" w:hAnsiTheme="minorHAnsi"/>
            <w:b w:val="0"/>
            <w:noProof/>
            <w:color w:val="auto"/>
            <w:szCs w:val="22"/>
            <w:lang w:eastAsia="de-CH"/>
          </w:rPr>
          <w:tab/>
        </w:r>
        <w:r w:rsidRPr="00754E5F">
          <w:rPr>
            <w:rStyle w:val="Hyperlink"/>
            <w:noProof/>
            <w:lang w:val="en-US"/>
          </w:rPr>
          <w:t>Identity Provider/ Attribut-Autorität (IdP/AA)</w:t>
        </w:r>
        <w:r>
          <w:rPr>
            <w:noProof/>
          </w:rPr>
          <w:tab/>
        </w:r>
        <w:r>
          <w:rPr>
            <w:noProof/>
          </w:rPr>
          <w:fldChar w:fldCharType="begin"/>
        </w:r>
        <w:r>
          <w:rPr>
            <w:noProof/>
          </w:rPr>
          <w:instrText xml:space="preserve"> PAGEREF _Toc487636591 \h </w:instrText>
        </w:r>
        <w:r>
          <w:rPr>
            <w:noProof/>
          </w:rPr>
        </w:r>
        <w:r>
          <w:rPr>
            <w:noProof/>
          </w:rPr>
          <w:fldChar w:fldCharType="separate"/>
        </w:r>
        <w:r>
          <w:rPr>
            <w:noProof/>
          </w:rPr>
          <w:t>22</w:t>
        </w:r>
        <w:r>
          <w:rPr>
            <w:noProof/>
          </w:rPr>
          <w:fldChar w:fldCharType="end"/>
        </w:r>
      </w:hyperlink>
    </w:p>
    <w:p w14:paraId="20569CB3" w14:textId="2D7DF3BB" w:rsidR="004F7525" w:rsidRDefault="004F7525">
      <w:pPr>
        <w:pStyle w:val="Verzeichnis2"/>
        <w:rPr>
          <w:rFonts w:asciiTheme="minorHAnsi" w:eastAsiaTheme="minorEastAsia" w:hAnsiTheme="minorHAnsi"/>
          <w:b w:val="0"/>
          <w:noProof/>
          <w:color w:val="auto"/>
          <w:szCs w:val="22"/>
          <w:lang w:eastAsia="de-CH"/>
        </w:rPr>
      </w:pPr>
      <w:hyperlink w:anchor="_Toc487636592" w:history="1">
        <w:r w:rsidRPr="00754E5F">
          <w:rPr>
            <w:rStyle w:val="Hyperlink"/>
            <w:noProof/>
          </w:rPr>
          <w:t>2.69</w:t>
        </w:r>
        <w:r>
          <w:rPr>
            <w:rFonts w:asciiTheme="minorHAnsi" w:eastAsiaTheme="minorEastAsia" w:hAnsiTheme="minorHAnsi"/>
            <w:b w:val="0"/>
            <w:noProof/>
            <w:color w:val="auto"/>
            <w:szCs w:val="22"/>
            <w:lang w:eastAsia="de-CH"/>
          </w:rPr>
          <w:tab/>
        </w:r>
        <w:r w:rsidRPr="00754E5F">
          <w:rPr>
            <w:rStyle w:val="Hyperlink"/>
            <w:noProof/>
          </w:rPr>
          <w:t>Juristische Person</w:t>
        </w:r>
        <w:r>
          <w:rPr>
            <w:noProof/>
          </w:rPr>
          <w:tab/>
        </w:r>
        <w:r>
          <w:rPr>
            <w:noProof/>
          </w:rPr>
          <w:fldChar w:fldCharType="begin"/>
        </w:r>
        <w:r>
          <w:rPr>
            <w:noProof/>
          </w:rPr>
          <w:instrText xml:space="preserve"> PAGEREF _Toc487636592 \h </w:instrText>
        </w:r>
        <w:r>
          <w:rPr>
            <w:noProof/>
          </w:rPr>
        </w:r>
        <w:r>
          <w:rPr>
            <w:noProof/>
          </w:rPr>
          <w:fldChar w:fldCharType="separate"/>
        </w:r>
        <w:r>
          <w:rPr>
            <w:noProof/>
          </w:rPr>
          <w:t>22</w:t>
        </w:r>
        <w:r>
          <w:rPr>
            <w:noProof/>
          </w:rPr>
          <w:fldChar w:fldCharType="end"/>
        </w:r>
      </w:hyperlink>
    </w:p>
    <w:p w14:paraId="35C64EC1" w14:textId="08FB678A" w:rsidR="004F7525" w:rsidRDefault="004F7525">
      <w:pPr>
        <w:pStyle w:val="Verzeichnis2"/>
        <w:rPr>
          <w:rFonts w:asciiTheme="minorHAnsi" w:eastAsiaTheme="minorEastAsia" w:hAnsiTheme="minorHAnsi"/>
          <w:b w:val="0"/>
          <w:noProof/>
          <w:color w:val="auto"/>
          <w:szCs w:val="22"/>
          <w:lang w:eastAsia="de-CH"/>
        </w:rPr>
      </w:pPr>
      <w:hyperlink w:anchor="_Toc487636593" w:history="1">
        <w:r w:rsidRPr="00754E5F">
          <w:rPr>
            <w:rStyle w:val="Hyperlink"/>
            <w:noProof/>
          </w:rPr>
          <w:t>2.70</w:t>
        </w:r>
        <w:r>
          <w:rPr>
            <w:rFonts w:asciiTheme="minorHAnsi" w:eastAsiaTheme="minorEastAsia" w:hAnsiTheme="minorHAnsi"/>
            <w:b w:val="0"/>
            <w:noProof/>
            <w:color w:val="auto"/>
            <w:szCs w:val="22"/>
            <w:lang w:eastAsia="de-CH"/>
          </w:rPr>
          <w:tab/>
        </w:r>
        <w:r w:rsidRPr="00754E5F">
          <w:rPr>
            <w:rStyle w:val="Hyperlink"/>
            <w:noProof/>
          </w:rPr>
          <w:t>Körperliches Merkmal</w:t>
        </w:r>
        <w:r>
          <w:rPr>
            <w:noProof/>
          </w:rPr>
          <w:tab/>
        </w:r>
        <w:r>
          <w:rPr>
            <w:noProof/>
          </w:rPr>
          <w:fldChar w:fldCharType="begin"/>
        </w:r>
        <w:r>
          <w:rPr>
            <w:noProof/>
          </w:rPr>
          <w:instrText xml:space="preserve"> PAGEREF _Toc487636593 \h </w:instrText>
        </w:r>
        <w:r>
          <w:rPr>
            <w:noProof/>
          </w:rPr>
        </w:r>
        <w:r>
          <w:rPr>
            <w:noProof/>
          </w:rPr>
          <w:fldChar w:fldCharType="separate"/>
        </w:r>
        <w:r>
          <w:rPr>
            <w:noProof/>
          </w:rPr>
          <w:t>23</w:t>
        </w:r>
        <w:r>
          <w:rPr>
            <w:noProof/>
          </w:rPr>
          <w:fldChar w:fldCharType="end"/>
        </w:r>
      </w:hyperlink>
    </w:p>
    <w:p w14:paraId="13C7FFC8" w14:textId="6D3301AB" w:rsidR="004F7525" w:rsidRDefault="004F7525">
      <w:pPr>
        <w:pStyle w:val="Verzeichnis2"/>
        <w:rPr>
          <w:rFonts w:asciiTheme="minorHAnsi" w:eastAsiaTheme="minorEastAsia" w:hAnsiTheme="minorHAnsi"/>
          <w:b w:val="0"/>
          <w:noProof/>
          <w:color w:val="auto"/>
          <w:szCs w:val="22"/>
          <w:lang w:eastAsia="de-CH"/>
        </w:rPr>
      </w:pPr>
      <w:hyperlink w:anchor="_Toc487636594" w:history="1">
        <w:r w:rsidRPr="00754E5F">
          <w:rPr>
            <w:rStyle w:val="Hyperlink"/>
            <w:noProof/>
          </w:rPr>
          <w:t>2.71</w:t>
        </w:r>
        <w:r>
          <w:rPr>
            <w:rFonts w:asciiTheme="minorHAnsi" w:eastAsiaTheme="minorEastAsia" w:hAnsiTheme="minorHAnsi"/>
            <w:b w:val="0"/>
            <w:noProof/>
            <w:color w:val="auto"/>
            <w:szCs w:val="22"/>
            <w:lang w:eastAsia="de-CH"/>
          </w:rPr>
          <w:tab/>
        </w:r>
        <w:r w:rsidRPr="00754E5F">
          <w:rPr>
            <w:rStyle w:val="Hyperlink"/>
            <w:noProof/>
          </w:rPr>
          <w:t>Kryptographischer Token</w:t>
        </w:r>
        <w:r>
          <w:rPr>
            <w:noProof/>
          </w:rPr>
          <w:tab/>
        </w:r>
        <w:r>
          <w:rPr>
            <w:noProof/>
          </w:rPr>
          <w:fldChar w:fldCharType="begin"/>
        </w:r>
        <w:r>
          <w:rPr>
            <w:noProof/>
          </w:rPr>
          <w:instrText xml:space="preserve"> PAGEREF _Toc487636594 \h </w:instrText>
        </w:r>
        <w:r>
          <w:rPr>
            <w:noProof/>
          </w:rPr>
        </w:r>
        <w:r>
          <w:rPr>
            <w:noProof/>
          </w:rPr>
          <w:fldChar w:fldCharType="separate"/>
        </w:r>
        <w:r>
          <w:rPr>
            <w:noProof/>
          </w:rPr>
          <w:t>23</w:t>
        </w:r>
        <w:r>
          <w:rPr>
            <w:noProof/>
          </w:rPr>
          <w:fldChar w:fldCharType="end"/>
        </w:r>
      </w:hyperlink>
    </w:p>
    <w:p w14:paraId="7AAC61F0" w14:textId="5490CE98" w:rsidR="004F7525" w:rsidRDefault="004F7525">
      <w:pPr>
        <w:pStyle w:val="Verzeichnis2"/>
        <w:rPr>
          <w:rFonts w:asciiTheme="minorHAnsi" w:eastAsiaTheme="minorEastAsia" w:hAnsiTheme="minorHAnsi"/>
          <w:b w:val="0"/>
          <w:noProof/>
          <w:color w:val="auto"/>
          <w:szCs w:val="22"/>
          <w:lang w:eastAsia="de-CH"/>
        </w:rPr>
      </w:pPr>
      <w:hyperlink w:anchor="_Toc487636595" w:history="1">
        <w:r w:rsidRPr="00754E5F">
          <w:rPr>
            <w:rStyle w:val="Hyperlink"/>
            <w:noProof/>
          </w:rPr>
          <w:t>2.72</w:t>
        </w:r>
        <w:r>
          <w:rPr>
            <w:rFonts w:asciiTheme="minorHAnsi" w:eastAsiaTheme="minorEastAsia" w:hAnsiTheme="minorHAnsi"/>
            <w:b w:val="0"/>
            <w:noProof/>
            <w:color w:val="auto"/>
            <w:szCs w:val="22"/>
            <w:lang w:eastAsia="de-CH"/>
          </w:rPr>
          <w:tab/>
        </w:r>
        <w:r w:rsidRPr="00754E5F">
          <w:rPr>
            <w:rStyle w:val="Hyperlink"/>
            <w:noProof/>
          </w:rPr>
          <w:t>Laufzeit</w:t>
        </w:r>
        <w:r>
          <w:rPr>
            <w:noProof/>
          </w:rPr>
          <w:tab/>
        </w:r>
        <w:r>
          <w:rPr>
            <w:noProof/>
          </w:rPr>
          <w:fldChar w:fldCharType="begin"/>
        </w:r>
        <w:r>
          <w:rPr>
            <w:noProof/>
          </w:rPr>
          <w:instrText xml:space="preserve"> PAGEREF _Toc487636595 \h </w:instrText>
        </w:r>
        <w:r>
          <w:rPr>
            <w:noProof/>
          </w:rPr>
        </w:r>
        <w:r>
          <w:rPr>
            <w:noProof/>
          </w:rPr>
          <w:fldChar w:fldCharType="separate"/>
        </w:r>
        <w:r>
          <w:rPr>
            <w:noProof/>
          </w:rPr>
          <w:t>23</w:t>
        </w:r>
        <w:r>
          <w:rPr>
            <w:noProof/>
          </w:rPr>
          <w:fldChar w:fldCharType="end"/>
        </w:r>
      </w:hyperlink>
    </w:p>
    <w:p w14:paraId="42361C90" w14:textId="3FA2F826" w:rsidR="004F7525" w:rsidRDefault="004F7525">
      <w:pPr>
        <w:pStyle w:val="Verzeichnis2"/>
        <w:rPr>
          <w:rFonts w:asciiTheme="minorHAnsi" w:eastAsiaTheme="minorEastAsia" w:hAnsiTheme="minorHAnsi"/>
          <w:b w:val="0"/>
          <w:noProof/>
          <w:color w:val="auto"/>
          <w:szCs w:val="22"/>
          <w:lang w:eastAsia="de-CH"/>
        </w:rPr>
      </w:pPr>
      <w:hyperlink w:anchor="_Toc487636596" w:history="1">
        <w:r w:rsidRPr="00754E5F">
          <w:rPr>
            <w:rStyle w:val="Hyperlink"/>
            <w:noProof/>
          </w:rPr>
          <w:t>2.73</w:t>
        </w:r>
        <w:r>
          <w:rPr>
            <w:rFonts w:asciiTheme="minorHAnsi" w:eastAsiaTheme="minorEastAsia" w:hAnsiTheme="minorHAnsi"/>
            <w:b w:val="0"/>
            <w:noProof/>
            <w:color w:val="auto"/>
            <w:szCs w:val="22"/>
            <w:lang w:eastAsia="de-CH"/>
          </w:rPr>
          <w:tab/>
        </w:r>
        <w:r w:rsidRPr="00754E5F">
          <w:rPr>
            <w:rStyle w:val="Hyperlink"/>
            <w:noProof/>
          </w:rPr>
          <w:t>LinkedID</w:t>
        </w:r>
        <w:r>
          <w:rPr>
            <w:noProof/>
          </w:rPr>
          <w:tab/>
        </w:r>
        <w:r>
          <w:rPr>
            <w:noProof/>
          </w:rPr>
          <w:fldChar w:fldCharType="begin"/>
        </w:r>
        <w:r>
          <w:rPr>
            <w:noProof/>
          </w:rPr>
          <w:instrText xml:space="preserve"> PAGEREF _Toc487636596 \h </w:instrText>
        </w:r>
        <w:r>
          <w:rPr>
            <w:noProof/>
          </w:rPr>
        </w:r>
        <w:r>
          <w:rPr>
            <w:noProof/>
          </w:rPr>
          <w:fldChar w:fldCharType="separate"/>
        </w:r>
        <w:r>
          <w:rPr>
            <w:noProof/>
          </w:rPr>
          <w:t>23</w:t>
        </w:r>
        <w:r>
          <w:rPr>
            <w:noProof/>
          </w:rPr>
          <w:fldChar w:fldCharType="end"/>
        </w:r>
      </w:hyperlink>
    </w:p>
    <w:p w14:paraId="30F29B34" w14:textId="0171240A" w:rsidR="004F7525" w:rsidRDefault="004F7525">
      <w:pPr>
        <w:pStyle w:val="Verzeichnis2"/>
        <w:rPr>
          <w:rFonts w:asciiTheme="minorHAnsi" w:eastAsiaTheme="minorEastAsia" w:hAnsiTheme="minorHAnsi"/>
          <w:b w:val="0"/>
          <w:noProof/>
          <w:color w:val="auto"/>
          <w:szCs w:val="22"/>
          <w:lang w:eastAsia="de-CH"/>
        </w:rPr>
      </w:pPr>
      <w:hyperlink w:anchor="_Toc487636597" w:history="1">
        <w:r w:rsidRPr="00754E5F">
          <w:rPr>
            <w:rStyle w:val="Hyperlink"/>
            <w:noProof/>
          </w:rPr>
          <w:t>2.74</w:t>
        </w:r>
        <w:r>
          <w:rPr>
            <w:rFonts w:asciiTheme="minorHAnsi" w:eastAsiaTheme="minorEastAsia" w:hAnsiTheme="minorHAnsi"/>
            <w:b w:val="0"/>
            <w:noProof/>
            <w:color w:val="auto"/>
            <w:szCs w:val="22"/>
            <w:lang w:eastAsia="de-CH"/>
          </w:rPr>
          <w:tab/>
        </w:r>
        <w:r w:rsidRPr="00754E5F">
          <w:rPr>
            <w:rStyle w:val="Hyperlink"/>
            <w:noProof/>
          </w:rPr>
          <w:t>Linking Protokoll</w:t>
        </w:r>
        <w:r>
          <w:rPr>
            <w:noProof/>
          </w:rPr>
          <w:tab/>
        </w:r>
        <w:r>
          <w:rPr>
            <w:noProof/>
          </w:rPr>
          <w:fldChar w:fldCharType="begin"/>
        </w:r>
        <w:r>
          <w:rPr>
            <w:noProof/>
          </w:rPr>
          <w:instrText xml:space="preserve"> PAGEREF _Toc487636597 \h </w:instrText>
        </w:r>
        <w:r>
          <w:rPr>
            <w:noProof/>
          </w:rPr>
        </w:r>
        <w:r>
          <w:rPr>
            <w:noProof/>
          </w:rPr>
          <w:fldChar w:fldCharType="separate"/>
        </w:r>
        <w:r>
          <w:rPr>
            <w:noProof/>
          </w:rPr>
          <w:t>23</w:t>
        </w:r>
        <w:r>
          <w:rPr>
            <w:noProof/>
          </w:rPr>
          <w:fldChar w:fldCharType="end"/>
        </w:r>
      </w:hyperlink>
    </w:p>
    <w:p w14:paraId="6638DA07" w14:textId="112EE399" w:rsidR="004F7525" w:rsidRDefault="004F7525">
      <w:pPr>
        <w:pStyle w:val="Verzeichnis2"/>
        <w:rPr>
          <w:rFonts w:asciiTheme="minorHAnsi" w:eastAsiaTheme="minorEastAsia" w:hAnsiTheme="minorHAnsi"/>
          <w:b w:val="0"/>
          <w:noProof/>
          <w:color w:val="auto"/>
          <w:szCs w:val="22"/>
          <w:lang w:eastAsia="de-CH"/>
        </w:rPr>
      </w:pPr>
      <w:hyperlink w:anchor="_Toc487636598" w:history="1">
        <w:r w:rsidRPr="00754E5F">
          <w:rPr>
            <w:rStyle w:val="Hyperlink"/>
            <w:noProof/>
          </w:rPr>
          <w:t>2.75</w:t>
        </w:r>
        <w:r>
          <w:rPr>
            <w:rFonts w:asciiTheme="minorHAnsi" w:eastAsiaTheme="minorEastAsia" w:hAnsiTheme="minorHAnsi"/>
            <w:b w:val="0"/>
            <w:noProof/>
            <w:color w:val="auto"/>
            <w:szCs w:val="22"/>
            <w:lang w:eastAsia="de-CH"/>
          </w:rPr>
          <w:tab/>
        </w:r>
        <w:r w:rsidRPr="00754E5F">
          <w:rPr>
            <w:rStyle w:val="Hyperlink"/>
            <w:noProof/>
          </w:rPr>
          <w:t>Logging Service</w:t>
        </w:r>
        <w:r>
          <w:rPr>
            <w:noProof/>
          </w:rPr>
          <w:tab/>
        </w:r>
        <w:r>
          <w:rPr>
            <w:noProof/>
          </w:rPr>
          <w:fldChar w:fldCharType="begin"/>
        </w:r>
        <w:r>
          <w:rPr>
            <w:noProof/>
          </w:rPr>
          <w:instrText xml:space="preserve"> PAGEREF _Toc487636598 \h </w:instrText>
        </w:r>
        <w:r>
          <w:rPr>
            <w:noProof/>
          </w:rPr>
        </w:r>
        <w:r>
          <w:rPr>
            <w:noProof/>
          </w:rPr>
          <w:fldChar w:fldCharType="separate"/>
        </w:r>
        <w:r>
          <w:rPr>
            <w:noProof/>
          </w:rPr>
          <w:t>23</w:t>
        </w:r>
        <w:r>
          <w:rPr>
            <w:noProof/>
          </w:rPr>
          <w:fldChar w:fldCharType="end"/>
        </w:r>
      </w:hyperlink>
    </w:p>
    <w:p w14:paraId="2E112AF7" w14:textId="38FD4CBE" w:rsidR="004F7525" w:rsidRDefault="004F7525">
      <w:pPr>
        <w:pStyle w:val="Verzeichnis2"/>
        <w:rPr>
          <w:rFonts w:asciiTheme="minorHAnsi" w:eastAsiaTheme="minorEastAsia" w:hAnsiTheme="minorHAnsi"/>
          <w:b w:val="0"/>
          <w:noProof/>
          <w:color w:val="auto"/>
          <w:szCs w:val="22"/>
          <w:lang w:eastAsia="de-CH"/>
        </w:rPr>
      </w:pPr>
      <w:hyperlink w:anchor="_Toc487636599" w:history="1">
        <w:r w:rsidRPr="00754E5F">
          <w:rPr>
            <w:rStyle w:val="Hyperlink"/>
            <w:noProof/>
          </w:rPr>
          <w:t>2.76</w:t>
        </w:r>
        <w:r>
          <w:rPr>
            <w:rFonts w:asciiTheme="minorHAnsi" w:eastAsiaTheme="minorEastAsia" w:hAnsiTheme="minorHAnsi"/>
            <w:b w:val="0"/>
            <w:noProof/>
            <w:color w:val="auto"/>
            <w:szCs w:val="22"/>
            <w:lang w:eastAsia="de-CH"/>
          </w:rPr>
          <w:tab/>
        </w:r>
        <w:r w:rsidRPr="00754E5F">
          <w:rPr>
            <w:rStyle w:val="Hyperlink"/>
            <w:noProof/>
          </w:rPr>
          <w:t>Look-Up Secrets</w:t>
        </w:r>
        <w:r>
          <w:rPr>
            <w:noProof/>
          </w:rPr>
          <w:tab/>
        </w:r>
        <w:r>
          <w:rPr>
            <w:noProof/>
          </w:rPr>
          <w:fldChar w:fldCharType="begin"/>
        </w:r>
        <w:r>
          <w:rPr>
            <w:noProof/>
          </w:rPr>
          <w:instrText xml:space="preserve"> PAGEREF _Toc487636599 \h </w:instrText>
        </w:r>
        <w:r>
          <w:rPr>
            <w:noProof/>
          </w:rPr>
        </w:r>
        <w:r>
          <w:rPr>
            <w:noProof/>
          </w:rPr>
          <w:fldChar w:fldCharType="separate"/>
        </w:r>
        <w:r>
          <w:rPr>
            <w:noProof/>
          </w:rPr>
          <w:t>23</w:t>
        </w:r>
        <w:r>
          <w:rPr>
            <w:noProof/>
          </w:rPr>
          <w:fldChar w:fldCharType="end"/>
        </w:r>
      </w:hyperlink>
    </w:p>
    <w:p w14:paraId="63AA1933" w14:textId="0F53A638" w:rsidR="004F7525" w:rsidRDefault="004F7525">
      <w:pPr>
        <w:pStyle w:val="Verzeichnis2"/>
        <w:rPr>
          <w:rFonts w:asciiTheme="minorHAnsi" w:eastAsiaTheme="minorEastAsia" w:hAnsiTheme="minorHAnsi"/>
          <w:b w:val="0"/>
          <w:noProof/>
          <w:color w:val="auto"/>
          <w:szCs w:val="22"/>
          <w:lang w:eastAsia="de-CH"/>
        </w:rPr>
      </w:pPr>
      <w:hyperlink w:anchor="_Toc487636600" w:history="1">
        <w:r w:rsidRPr="00754E5F">
          <w:rPr>
            <w:rStyle w:val="Hyperlink"/>
            <w:noProof/>
          </w:rPr>
          <w:t>2.77</w:t>
        </w:r>
        <w:r>
          <w:rPr>
            <w:rFonts w:asciiTheme="minorHAnsi" w:eastAsiaTheme="minorEastAsia" w:hAnsiTheme="minorHAnsi"/>
            <w:b w:val="0"/>
            <w:noProof/>
            <w:color w:val="auto"/>
            <w:szCs w:val="22"/>
            <w:lang w:eastAsia="de-CH"/>
          </w:rPr>
          <w:tab/>
        </w:r>
        <w:r w:rsidRPr="00754E5F">
          <w:rPr>
            <w:rStyle w:val="Hyperlink"/>
            <w:noProof/>
          </w:rPr>
          <w:t>Memorized Secrets</w:t>
        </w:r>
        <w:r>
          <w:rPr>
            <w:noProof/>
          </w:rPr>
          <w:tab/>
        </w:r>
        <w:r>
          <w:rPr>
            <w:noProof/>
          </w:rPr>
          <w:fldChar w:fldCharType="begin"/>
        </w:r>
        <w:r>
          <w:rPr>
            <w:noProof/>
          </w:rPr>
          <w:instrText xml:space="preserve"> PAGEREF _Toc487636600 \h </w:instrText>
        </w:r>
        <w:r>
          <w:rPr>
            <w:noProof/>
          </w:rPr>
        </w:r>
        <w:r>
          <w:rPr>
            <w:noProof/>
          </w:rPr>
          <w:fldChar w:fldCharType="separate"/>
        </w:r>
        <w:r>
          <w:rPr>
            <w:noProof/>
          </w:rPr>
          <w:t>24</w:t>
        </w:r>
        <w:r>
          <w:rPr>
            <w:noProof/>
          </w:rPr>
          <w:fldChar w:fldCharType="end"/>
        </w:r>
      </w:hyperlink>
    </w:p>
    <w:p w14:paraId="0F95A0B5" w14:textId="38A5ED83" w:rsidR="004F7525" w:rsidRDefault="004F7525">
      <w:pPr>
        <w:pStyle w:val="Verzeichnis2"/>
        <w:rPr>
          <w:rFonts w:asciiTheme="minorHAnsi" w:eastAsiaTheme="minorEastAsia" w:hAnsiTheme="minorHAnsi"/>
          <w:b w:val="0"/>
          <w:noProof/>
          <w:color w:val="auto"/>
          <w:szCs w:val="22"/>
          <w:lang w:eastAsia="de-CH"/>
        </w:rPr>
      </w:pPr>
      <w:hyperlink w:anchor="_Toc487636601" w:history="1">
        <w:r w:rsidRPr="00754E5F">
          <w:rPr>
            <w:rStyle w:val="Hyperlink"/>
            <w:noProof/>
          </w:rPr>
          <w:t>2.78</w:t>
        </w:r>
        <w:r>
          <w:rPr>
            <w:rFonts w:asciiTheme="minorHAnsi" w:eastAsiaTheme="minorEastAsia" w:hAnsiTheme="minorHAnsi"/>
            <w:b w:val="0"/>
            <w:noProof/>
            <w:color w:val="auto"/>
            <w:szCs w:val="22"/>
            <w:lang w:eastAsia="de-CH"/>
          </w:rPr>
          <w:tab/>
        </w:r>
        <w:r w:rsidRPr="00754E5F">
          <w:rPr>
            <w:rStyle w:val="Hyperlink"/>
            <w:noProof/>
          </w:rPr>
          <w:t>Meta-Attribut</w:t>
        </w:r>
        <w:r>
          <w:rPr>
            <w:noProof/>
          </w:rPr>
          <w:tab/>
        </w:r>
        <w:r>
          <w:rPr>
            <w:noProof/>
          </w:rPr>
          <w:fldChar w:fldCharType="begin"/>
        </w:r>
        <w:r>
          <w:rPr>
            <w:noProof/>
          </w:rPr>
          <w:instrText xml:space="preserve"> PAGEREF _Toc487636601 \h </w:instrText>
        </w:r>
        <w:r>
          <w:rPr>
            <w:noProof/>
          </w:rPr>
        </w:r>
        <w:r>
          <w:rPr>
            <w:noProof/>
          </w:rPr>
          <w:fldChar w:fldCharType="separate"/>
        </w:r>
        <w:r>
          <w:rPr>
            <w:noProof/>
          </w:rPr>
          <w:t>24</w:t>
        </w:r>
        <w:r>
          <w:rPr>
            <w:noProof/>
          </w:rPr>
          <w:fldChar w:fldCharType="end"/>
        </w:r>
      </w:hyperlink>
    </w:p>
    <w:p w14:paraId="7A42F7CC" w14:textId="145DDDCB" w:rsidR="004F7525" w:rsidRDefault="004F7525">
      <w:pPr>
        <w:pStyle w:val="Verzeichnis2"/>
        <w:rPr>
          <w:rFonts w:asciiTheme="minorHAnsi" w:eastAsiaTheme="minorEastAsia" w:hAnsiTheme="minorHAnsi"/>
          <w:b w:val="0"/>
          <w:noProof/>
          <w:color w:val="auto"/>
          <w:szCs w:val="22"/>
          <w:lang w:eastAsia="de-CH"/>
        </w:rPr>
      </w:pPr>
      <w:hyperlink w:anchor="_Toc487636602" w:history="1">
        <w:r w:rsidRPr="00754E5F">
          <w:rPr>
            <w:rStyle w:val="Hyperlink"/>
            <w:noProof/>
          </w:rPr>
          <w:t>2.79</w:t>
        </w:r>
        <w:r>
          <w:rPr>
            <w:rFonts w:asciiTheme="minorHAnsi" w:eastAsiaTheme="minorEastAsia" w:hAnsiTheme="minorHAnsi"/>
            <w:b w:val="0"/>
            <w:noProof/>
            <w:color w:val="auto"/>
            <w:szCs w:val="22"/>
            <w:lang w:eastAsia="de-CH"/>
          </w:rPr>
          <w:tab/>
        </w:r>
        <w:r w:rsidRPr="00754E5F">
          <w:rPr>
            <w:rStyle w:val="Hyperlink"/>
            <w:noProof/>
          </w:rPr>
          <w:t>Metadaten</w:t>
        </w:r>
        <w:r>
          <w:rPr>
            <w:noProof/>
          </w:rPr>
          <w:tab/>
        </w:r>
        <w:r>
          <w:rPr>
            <w:noProof/>
          </w:rPr>
          <w:fldChar w:fldCharType="begin"/>
        </w:r>
        <w:r>
          <w:rPr>
            <w:noProof/>
          </w:rPr>
          <w:instrText xml:space="preserve"> PAGEREF _Toc487636602 \h </w:instrText>
        </w:r>
        <w:r>
          <w:rPr>
            <w:noProof/>
          </w:rPr>
        </w:r>
        <w:r>
          <w:rPr>
            <w:noProof/>
          </w:rPr>
          <w:fldChar w:fldCharType="separate"/>
        </w:r>
        <w:r>
          <w:rPr>
            <w:noProof/>
          </w:rPr>
          <w:t>24</w:t>
        </w:r>
        <w:r>
          <w:rPr>
            <w:noProof/>
          </w:rPr>
          <w:fldChar w:fldCharType="end"/>
        </w:r>
      </w:hyperlink>
    </w:p>
    <w:p w14:paraId="76294837" w14:textId="0DB39EB1" w:rsidR="004F7525" w:rsidRDefault="004F7525">
      <w:pPr>
        <w:pStyle w:val="Verzeichnis2"/>
        <w:rPr>
          <w:rFonts w:asciiTheme="minorHAnsi" w:eastAsiaTheme="minorEastAsia" w:hAnsiTheme="minorHAnsi"/>
          <w:b w:val="0"/>
          <w:noProof/>
          <w:color w:val="auto"/>
          <w:szCs w:val="22"/>
          <w:lang w:eastAsia="de-CH"/>
        </w:rPr>
      </w:pPr>
      <w:hyperlink w:anchor="_Toc487636603" w:history="1">
        <w:r w:rsidRPr="00754E5F">
          <w:rPr>
            <w:rStyle w:val="Hyperlink"/>
            <w:noProof/>
          </w:rPr>
          <w:t>2.80</w:t>
        </w:r>
        <w:r>
          <w:rPr>
            <w:rFonts w:asciiTheme="minorHAnsi" w:eastAsiaTheme="minorEastAsia" w:hAnsiTheme="minorHAnsi"/>
            <w:b w:val="0"/>
            <w:noProof/>
            <w:color w:val="auto"/>
            <w:szCs w:val="22"/>
            <w:lang w:eastAsia="de-CH"/>
          </w:rPr>
          <w:tab/>
        </w:r>
        <w:r w:rsidRPr="00754E5F">
          <w:rPr>
            <w:rStyle w:val="Hyperlink"/>
            <w:noProof/>
          </w:rPr>
          <w:t>Meta-Domäne</w:t>
        </w:r>
        <w:r>
          <w:rPr>
            <w:noProof/>
          </w:rPr>
          <w:tab/>
        </w:r>
        <w:r>
          <w:rPr>
            <w:noProof/>
          </w:rPr>
          <w:fldChar w:fldCharType="begin"/>
        </w:r>
        <w:r>
          <w:rPr>
            <w:noProof/>
          </w:rPr>
          <w:instrText xml:space="preserve"> PAGEREF _Toc487636603 \h </w:instrText>
        </w:r>
        <w:r>
          <w:rPr>
            <w:noProof/>
          </w:rPr>
        </w:r>
        <w:r>
          <w:rPr>
            <w:noProof/>
          </w:rPr>
          <w:fldChar w:fldCharType="separate"/>
        </w:r>
        <w:r>
          <w:rPr>
            <w:noProof/>
          </w:rPr>
          <w:t>24</w:t>
        </w:r>
        <w:r>
          <w:rPr>
            <w:noProof/>
          </w:rPr>
          <w:fldChar w:fldCharType="end"/>
        </w:r>
      </w:hyperlink>
    </w:p>
    <w:p w14:paraId="28C4509B" w14:textId="0C145561" w:rsidR="004F7525" w:rsidRDefault="004F7525">
      <w:pPr>
        <w:pStyle w:val="Verzeichnis2"/>
        <w:rPr>
          <w:rFonts w:asciiTheme="minorHAnsi" w:eastAsiaTheme="minorEastAsia" w:hAnsiTheme="minorHAnsi"/>
          <w:b w:val="0"/>
          <w:noProof/>
          <w:color w:val="auto"/>
          <w:szCs w:val="22"/>
          <w:lang w:eastAsia="de-CH"/>
        </w:rPr>
      </w:pPr>
      <w:hyperlink w:anchor="_Toc487636604" w:history="1">
        <w:r w:rsidRPr="00754E5F">
          <w:rPr>
            <w:rStyle w:val="Hyperlink"/>
            <w:noProof/>
          </w:rPr>
          <w:t>2.81</w:t>
        </w:r>
        <w:r>
          <w:rPr>
            <w:rFonts w:asciiTheme="minorHAnsi" w:eastAsiaTheme="minorEastAsia" w:hAnsiTheme="minorHAnsi"/>
            <w:b w:val="0"/>
            <w:noProof/>
            <w:color w:val="auto"/>
            <w:szCs w:val="22"/>
            <w:lang w:eastAsia="de-CH"/>
          </w:rPr>
          <w:tab/>
        </w:r>
        <w:r w:rsidRPr="00754E5F">
          <w:rPr>
            <w:rStyle w:val="Hyperlink"/>
            <w:noProof/>
          </w:rPr>
          <w:t>Multi-Factor Cryptographic Devices</w:t>
        </w:r>
        <w:r>
          <w:rPr>
            <w:noProof/>
          </w:rPr>
          <w:tab/>
        </w:r>
        <w:r>
          <w:rPr>
            <w:noProof/>
          </w:rPr>
          <w:fldChar w:fldCharType="begin"/>
        </w:r>
        <w:r>
          <w:rPr>
            <w:noProof/>
          </w:rPr>
          <w:instrText xml:space="preserve"> PAGEREF _Toc487636604 \h </w:instrText>
        </w:r>
        <w:r>
          <w:rPr>
            <w:noProof/>
          </w:rPr>
        </w:r>
        <w:r>
          <w:rPr>
            <w:noProof/>
          </w:rPr>
          <w:fldChar w:fldCharType="separate"/>
        </w:r>
        <w:r>
          <w:rPr>
            <w:noProof/>
          </w:rPr>
          <w:t>24</w:t>
        </w:r>
        <w:r>
          <w:rPr>
            <w:noProof/>
          </w:rPr>
          <w:fldChar w:fldCharType="end"/>
        </w:r>
      </w:hyperlink>
    </w:p>
    <w:p w14:paraId="0E551012" w14:textId="6ADA6E10" w:rsidR="004F7525" w:rsidRDefault="004F7525">
      <w:pPr>
        <w:pStyle w:val="Verzeichnis2"/>
        <w:rPr>
          <w:rFonts w:asciiTheme="minorHAnsi" w:eastAsiaTheme="minorEastAsia" w:hAnsiTheme="minorHAnsi"/>
          <w:b w:val="0"/>
          <w:noProof/>
          <w:color w:val="auto"/>
          <w:szCs w:val="22"/>
          <w:lang w:eastAsia="de-CH"/>
        </w:rPr>
      </w:pPr>
      <w:hyperlink w:anchor="_Toc487636605" w:history="1">
        <w:r w:rsidRPr="00754E5F">
          <w:rPr>
            <w:rStyle w:val="Hyperlink"/>
            <w:noProof/>
          </w:rPr>
          <w:t>2.82</w:t>
        </w:r>
        <w:r>
          <w:rPr>
            <w:rFonts w:asciiTheme="minorHAnsi" w:eastAsiaTheme="minorEastAsia" w:hAnsiTheme="minorHAnsi"/>
            <w:b w:val="0"/>
            <w:noProof/>
            <w:color w:val="auto"/>
            <w:szCs w:val="22"/>
            <w:lang w:eastAsia="de-CH"/>
          </w:rPr>
          <w:tab/>
        </w:r>
        <w:r w:rsidRPr="00754E5F">
          <w:rPr>
            <w:rStyle w:val="Hyperlink"/>
            <w:noProof/>
          </w:rPr>
          <w:t>Multi-Factor Cryptographic Software</w:t>
        </w:r>
        <w:r>
          <w:rPr>
            <w:noProof/>
          </w:rPr>
          <w:tab/>
        </w:r>
        <w:r>
          <w:rPr>
            <w:noProof/>
          </w:rPr>
          <w:fldChar w:fldCharType="begin"/>
        </w:r>
        <w:r>
          <w:rPr>
            <w:noProof/>
          </w:rPr>
          <w:instrText xml:space="preserve"> PAGEREF _Toc487636605 \h </w:instrText>
        </w:r>
        <w:r>
          <w:rPr>
            <w:noProof/>
          </w:rPr>
        </w:r>
        <w:r>
          <w:rPr>
            <w:noProof/>
          </w:rPr>
          <w:fldChar w:fldCharType="separate"/>
        </w:r>
        <w:r>
          <w:rPr>
            <w:noProof/>
          </w:rPr>
          <w:t>25</w:t>
        </w:r>
        <w:r>
          <w:rPr>
            <w:noProof/>
          </w:rPr>
          <w:fldChar w:fldCharType="end"/>
        </w:r>
      </w:hyperlink>
    </w:p>
    <w:p w14:paraId="70563A22" w14:textId="6E9AA683" w:rsidR="004F7525" w:rsidRDefault="004F7525">
      <w:pPr>
        <w:pStyle w:val="Verzeichnis2"/>
        <w:rPr>
          <w:rFonts w:asciiTheme="minorHAnsi" w:eastAsiaTheme="minorEastAsia" w:hAnsiTheme="minorHAnsi"/>
          <w:b w:val="0"/>
          <w:noProof/>
          <w:color w:val="auto"/>
          <w:szCs w:val="22"/>
          <w:lang w:eastAsia="de-CH"/>
        </w:rPr>
      </w:pPr>
      <w:hyperlink w:anchor="_Toc487636606" w:history="1">
        <w:r w:rsidRPr="00754E5F">
          <w:rPr>
            <w:rStyle w:val="Hyperlink"/>
            <w:noProof/>
          </w:rPr>
          <w:t>2.83</w:t>
        </w:r>
        <w:r>
          <w:rPr>
            <w:rFonts w:asciiTheme="minorHAnsi" w:eastAsiaTheme="minorEastAsia" w:hAnsiTheme="minorHAnsi"/>
            <w:b w:val="0"/>
            <w:noProof/>
            <w:color w:val="auto"/>
            <w:szCs w:val="22"/>
            <w:lang w:eastAsia="de-CH"/>
          </w:rPr>
          <w:tab/>
        </w:r>
        <w:r w:rsidRPr="00754E5F">
          <w:rPr>
            <w:rStyle w:val="Hyperlink"/>
            <w:noProof/>
          </w:rPr>
          <w:t>Namensraum</w:t>
        </w:r>
        <w:r>
          <w:rPr>
            <w:noProof/>
          </w:rPr>
          <w:tab/>
        </w:r>
        <w:r>
          <w:rPr>
            <w:noProof/>
          </w:rPr>
          <w:fldChar w:fldCharType="begin"/>
        </w:r>
        <w:r>
          <w:rPr>
            <w:noProof/>
          </w:rPr>
          <w:instrText xml:space="preserve"> PAGEREF _Toc487636606 \h </w:instrText>
        </w:r>
        <w:r>
          <w:rPr>
            <w:noProof/>
          </w:rPr>
        </w:r>
        <w:r>
          <w:rPr>
            <w:noProof/>
          </w:rPr>
          <w:fldChar w:fldCharType="separate"/>
        </w:r>
        <w:r>
          <w:rPr>
            <w:noProof/>
          </w:rPr>
          <w:t>25</w:t>
        </w:r>
        <w:r>
          <w:rPr>
            <w:noProof/>
          </w:rPr>
          <w:fldChar w:fldCharType="end"/>
        </w:r>
      </w:hyperlink>
    </w:p>
    <w:p w14:paraId="37012203" w14:textId="29878BB5" w:rsidR="004F7525" w:rsidRDefault="004F7525">
      <w:pPr>
        <w:pStyle w:val="Verzeichnis2"/>
        <w:rPr>
          <w:rFonts w:asciiTheme="minorHAnsi" w:eastAsiaTheme="minorEastAsia" w:hAnsiTheme="minorHAnsi"/>
          <w:b w:val="0"/>
          <w:noProof/>
          <w:color w:val="auto"/>
          <w:szCs w:val="22"/>
          <w:lang w:eastAsia="de-CH"/>
        </w:rPr>
      </w:pPr>
      <w:hyperlink w:anchor="_Toc487636607" w:history="1">
        <w:r w:rsidRPr="00754E5F">
          <w:rPr>
            <w:rStyle w:val="Hyperlink"/>
            <w:noProof/>
          </w:rPr>
          <w:t>2.84</w:t>
        </w:r>
        <w:r>
          <w:rPr>
            <w:rFonts w:asciiTheme="minorHAnsi" w:eastAsiaTheme="minorEastAsia" w:hAnsiTheme="minorHAnsi"/>
            <w:b w:val="0"/>
            <w:noProof/>
            <w:color w:val="auto"/>
            <w:szCs w:val="22"/>
            <w:lang w:eastAsia="de-CH"/>
          </w:rPr>
          <w:tab/>
        </w:r>
        <w:r w:rsidRPr="00754E5F">
          <w:rPr>
            <w:rStyle w:val="Hyperlink"/>
            <w:noProof/>
          </w:rPr>
          <w:t>Natürliche Person</w:t>
        </w:r>
        <w:r>
          <w:rPr>
            <w:noProof/>
          </w:rPr>
          <w:tab/>
        </w:r>
        <w:r>
          <w:rPr>
            <w:noProof/>
          </w:rPr>
          <w:fldChar w:fldCharType="begin"/>
        </w:r>
        <w:r>
          <w:rPr>
            <w:noProof/>
          </w:rPr>
          <w:instrText xml:space="preserve"> PAGEREF _Toc487636607 \h </w:instrText>
        </w:r>
        <w:r>
          <w:rPr>
            <w:noProof/>
          </w:rPr>
        </w:r>
        <w:r>
          <w:rPr>
            <w:noProof/>
          </w:rPr>
          <w:fldChar w:fldCharType="separate"/>
        </w:r>
        <w:r>
          <w:rPr>
            <w:noProof/>
          </w:rPr>
          <w:t>25</w:t>
        </w:r>
        <w:r>
          <w:rPr>
            <w:noProof/>
          </w:rPr>
          <w:fldChar w:fldCharType="end"/>
        </w:r>
      </w:hyperlink>
    </w:p>
    <w:p w14:paraId="4182AA13" w14:textId="47AD67C8" w:rsidR="004F7525" w:rsidRDefault="004F7525">
      <w:pPr>
        <w:pStyle w:val="Verzeichnis2"/>
        <w:rPr>
          <w:rFonts w:asciiTheme="minorHAnsi" w:eastAsiaTheme="minorEastAsia" w:hAnsiTheme="minorHAnsi"/>
          <w:b w:val="0"/>
          <w:noProof/>
          <w:color w:val="auto"/>
          <w:szCs w:val="22"/>
          <w:lang w:eastAsia="de-CH"/>
        </w:rPr>
      </w:pPr>
      <w:hyperlink w:anchor="_Toc487636608" w:history="1">
        <w:r w:rsidRPr="00754E5F">
          <w:rPr>
            <w:rStyle w:val="Hyperlink"/>
            <w:noProof/>
          </w:rPr>
          <w:t>2.85</w:t>
        </w:r>
        <w:r>
          <w:rPr>
            <w:rFonts w:asciiTheme="minorHAnsi" w:eastAsiaTheme="minorEastAsia" w:hAnsiTheme="minorHAnsi"/>
            <w:b w:val="0"/>
            <w:noProof/>
            <w:color w:val="auto"/>
            <w:szCs w:val="22"/>
            <w:lang w:eastAsia="de-CH"/>
          </w:rPr>
          <w:tab/>
        </w:r>
        <w:r w:rsidRPr="00754E5F">
          <w:rPr>
            <w:rStyle w:val="Hyperlink"/>
            <w:noProof/>
          </w:rPr>
          <w:t>Netzwerk</w:t>
        </w:r>
        <w:r>
          <w:rPr>
            <w:noProof/>
          </w:rPr>
          <w:tab/>
        </w:r>
        <w:r>
          <w:rPr>
            <w:noProof/>
          </w:rPr>
          <w:fldChar w:fldCharType="begin"/>
        </w:r>
        <w:r>
          <w:rPr>
            <w:noProof/>
          </w:rPr>
          <w:instrText xml:space="preserve"> PAGEREF _Toc487636608 \h </w:instrText>
        </w:r>
        <w:r>
          <w:rPr>
            <w:noProof/>
          </w:rPr>
        </w:r>
        <w:r>
          <w:rPr>
            <w:noProof/>
          </w:rPr>
          <w:fldChar w:fldCharType="separate"/>
        </w:r>
        <w:r>
          <w:rPr>
            <w:noProof/>
          </w:rPr>
          <w:t>25</w:t>
        </w:r>
        <w:r>
          <w:rPr>
            <w:noProof/>
          </w:rPr>
          <w:fldChar w:fldCharType="end"/>
        </w:r>
      </w:hyperlink>
    </w:p>
    <w:p w14:paraId="4CC384B3" w14:textId="7A0DE2AD" w:rsidR="004F7525" w:rsidRDefault="004F7525">
      <w:pPr>
        <w:pStyle w:val="Verzeichnis2"/>
        <w:rPr>
          <w:rFonts w:asciiTheme="minorHAnsi" w:eastAsiaTheme="minorEastAsia" w:hAnsiTheme="minorHAnsi"/>
          <w:b w:val="0"/>
          <w:noProof/>
          <w:color w:val="auto"/>
          <w:szCs w:val="22"/>
          <w:lang w:eastAsia="de-CH"/>
        </w:rPr>
      </w:pPr>
      <w:hyperlink w:anchor="_Toc487636609" w:history="1">
        <w:r w:rsidRPr="00754E5F">
          <w:rPr>
            <w:rStyle w:val="Hyperlink"/>
            <w:noProof/>
          </w:rPr>
          <w:t>2.86</w:t>
        </w:r>
        <w:r>
          <w:rPr>
            <w:rFonts w:asciiTheme="minorHAnsi" w:eastAsiaTheme="minorEastAsia" w:hAnsiTheme="minorHAnsi"/>
            <w:b w:val="0"/>
            <w:noProof/>
            <w:color w:val="auto"/>
            <w:szCs w:val="22"/>
            <w:lang w:eastAsia="de-CH"/>
          </w:rPr>
          <w:tab/>
        </w:r>
        <w:r w:rsidRPr="00754E5F">
          <w:rPr>
            <w:rStyle w:val="Hyperlink"/>
            <w:noProof/>
          </w:rPr>
          <w:t>Nichtabstreitbarkeit</w:t>
        </w:r>
        <w:r>
          <w:rPr>
            <w:noProof/>
          </w:rPr>
          <w:tab/>
        </w:r>
        <w:r>
          <w:rPr>
            <w:noProof/>
          </w:rPr>
          <w:fldChar w:fldCharType="begin"/>
        </w:r>
        <w:r>
          <w:rPr>
            <w:noProof/>
          </w:rPr>
          <w:instrText xml:space="preserve"> PAGEREF _Toc487636609 \h </w:instrText>
        </w:r>
        <w:r>
          <w:rPr>
            <w:noProof/>
          </w:rPr>
        </w:r>
        <w:r>
          <w:rPr>
            <w:noProof/>
          </w:rPr>
          <w:fldChar w:fldCharType="separate"/>
        </w:r>
        <w:r>
          <w:rPr>
            <w:noProof/>
          </w:rPr>
          <w:t>25</w:t>
        </w:r>
        <w:r>
          <w:rPr>
            <w:noProof/>
          </w:rPr>
          <w:fldChar w:fldCharType="end"/>
        </w:r>
      </w:hyperlink>
    </w:p>
    <w:p w14:paraId="03C6B327" w14:textId="7171F76E" w:rsidR="004F7525" w:rsidRDefault="004F7525">
      <w:pPr>
        <w:pStyle w:val="Verzeichnis2"/>
        <w:rPr>
          <w:rFonts w:asciiTheme="minorHAnsi" w:eastAsiaTheme="minorEastAsia" w:hAnsiTheme="minorHAnsi"/>
          <w:b w:val="0"/>
          <w:noProof/>
          <w:color w:val="auto"/>
          <w:szCs w:val="22"/>
          <w:lang w:eastAsia="de-CH"/>
        </w:rPr>
      </w:pPr>
      <w:hyperlink w:anchor="_Toc487636610" w:history="1">
        <w:r w:rsidRPr="00754E5F">
          <w:rPr>
            <w:rStyle w:val="Hyperlink"/>
            <w:noProof/>
            <w:lang w:val="en-US"/>
          </w:rPr>
          <w:t>2.87</w:t>
        </w:r>
        <w:r>
          <w:rPr>
            <w:rFonts w:asciiTheme="minorHAnsi" w:eastAsiaTheme="minorEastAsia" w:hAnsiTheme="minorHAnsi"/>
            <w:b w:val="0"/>
            <w:noProof/>
            <w:color w:val="auto"/>
            <w:szCs w:val="22"/>
            <w:lang w:eastAsia="de-CH"/>
          </w:rPr>
          <w:tab/>
        </w:r>
        <w:r w:rsidRPr="00754E5F">
          <w:rPr>
            <w:rStyle w:val="Hyperlink"/>
            <w:noProof/>
            <w:lang w:val="en-US"/>
          </w:rPr>
          <w:t>Online Certificate Status Protocol (OCSP)</w:t>
        </w:r>
        <w:r>
          <w:rPr>
            <w:noProof/>
          </w:rPr>
          <w:tab/>
        </w:r>
        <w:r>
          <w:rPr>
            <w:noProof/>
          </w:rPr>
          <w:fldChar w:fldCharType="begin"/>
        </w:r>
        <w:r>
          <w:rPr>
            <w:noProof/>
          </w:rPr>
          <w:instrText xml:space="preserve"> PAGEREF _Toc487636610 \h </w:instrText>
        </w:r>
        <w:r>
          <w:rPr>
            <w:noProof/>
          </w:rPr>
        </w:r>
        <w:r>
          <w:rPr>
            <w:noProof/>
          </w:rPr>
          <w:fldChar w:fldCharType="separate"/>
        </w:r>
        <w:r>
          <w:rPr>
            <w:noProof/>
          </w:rPr>
          <w:t>25</w:t>
        </w:r>
        <w:r>
          <w:rPr>
            <w:noProof/>
          </w:rPr>
          <w:fldChar w:fldCharType="end"/>
        </w:r>
      </w:hyperlink>
    </w:p>
    <w:p w14:paraId="78D396C3" w14:textId="537A5558" w:rsidR="004F7525" w:rsidRDefault="004F7525">
      <w:pPr>
        <w:pStyle w:val="Verzeichnis2"/>
        <w:rPr>
          <w:rFonts w:asciiTheme="minorHAnsi" w:eastAsiaTheme="minorEastAsia" w:hAnsiTheme="minorHAnsi"/>
          <w:b w:val="0"/>
          <w:noProof/>
          <w:color w:val="auto"/>
          <w:szCs w:val="22"/>
          <w:lang w:eastAsia="de-CH"/>
        </w:rPr>
      </w:pPr>
      <w:hyperlink w:anchor="_Toc487636611" w:history="1">
        <w:r w:rsidRPr="00754E5F">
          <w:rPr>
            <w:rStyle w:val="Hyperlink"/>
            <w:noProof/>
          </w:rPr>
          <w:t>2.88</w:t>
        </w:r>
        <w:r>
          <w:rPr>
            <w:rFonts w:asciiTheme="minorHAnsi" w:eastAsiaTheme="minorEastAsia" w:hAnsiTheme="minorHAnsi"/>
            <w:b w:val="0"/>
            <w:noProof/>
            <w:color w:val="auto"/>
            <w:szCs w:val="22"/>
            <w:lang w:eastAsia="de-CH"/>
          </w:rPr>
          <w:tab/>
        </w:r>
        <w:r w:rsidRPr="00754E5F">
          <w:rPr>
            <w:rStyle w:val="Hyperlink"/>
            <w:noProof/>
          </w:rPr>
          <w:t>OpenID Connect</w:t>
        </w:r>
        <w:r>
          <w:rPr>
            <w:noProof/>
          </w:rPr>
          <w:tab/>
        </w:r>
        <w:r>
          <w:rPr>
            <w:noProof/>
          </w:rPr>
          <w:fldChar w:fldCharType="begin"/>
        </w:r>
        <w:r>
          <w:rPr>
            <w:noProof/>
          </w:rPr>
          <w:instrText xml:space="preserve"> PAGEREF _Toc487636611 \h </w:instrText>
        </w:r>
        <w:r>
          <w:rPr>
            <w:noProof/>
          </w:rPr>
        </w:r>
        <w:r>
          <w:rPr>
            <w:noProof/>
          </w:rPr>
          <w:fldChar w:fldCharType="separate"/>
        </w:r>
        <w:r>
          <w:rPr>
            <w:noProof/>
          </w:rPr>
          <w:t>26</w:t>
        </w:r>
        <w:r>
          <w:rPr>
            <w:noProof/>
          </w:rPr>
          <w:fldChar w:fldCharType="end"/>
        </w:r>
      </w:hyperlink>
    </w:p>
    <w:p w14:paraId="684BAE80" w14:textId="18E72BD0" w:rsidR="004F7525" w:rsidRDefault="004F7525">
      <w:pPr>
        <w:pStyle w:val="Verzeichnis2"/>
        <w:rPr>
          <w:rFonts w:asciiTheme="minorHAnsi" w:eastAsiaTheme="minorEastAsia" w:hAnsiTheme="minorHAnsi"/>
          <w:b w:val="0"/>
          <w:noProof/>
          <w:color w:val="auto"/>
          <w:szCs w:val="22"/>
          <w:lang w:eastAsia="de-CH"/>
        </w:rPr>
      </w:pPr>
      <w:hyperlink w:anchor="_Toc487636612" w:history="1">
        <w:r w:rsidRPr="00754E5F">
          <w:rPr>
            <w:rStyle w:val="Hyperlink"/>
            <w:noProof/>
          </w:rPr>
          <w:t>2.89</w:t>
        </w:r>
        <w:r>
          <w:rPr>
            <w:rFonts w:asciiTheme="minorHAnsi" w:eastAsiaTheme="minorEastAsia" w:hAnsiTheme="minorHAnsi"/>
            <w:b w:val="0"/>
            <w:noProof/>
            <w:color w:val="auto"/>
            <w:szCs w:val="22"/>
            <w:lang w:eastAsia="de-CH"/>
          </w:rPr>
          <w:tab/>
        </w:r>
        <w:r w:rsidRPr="00754E5F">
          <w:rPr>
            <w:rStyle w:val="Hyperlink"/>
            <w:noProof/>
          </w:rPr>
          <w:t>Organisation</w:t>
        </w:r>
        <w:r>
          <w:rPr>
            <w:noProof/>
          </w:rPr>
          <w:tab/>
        </w:r>
        <w:r>
          <w:rPr>
            <w:noProof/>
          </w:rPr>
          <w:fldChar w:fldCharType="begin"/>
        </w:r>
        <w:r>
          <w:rPr>
            <w:noProof/>
          </w:rPr>
          <w:instrText xml:space="preserve"> PAGEREF _Toc487636612 \h </w:instrText>
        </w:r>
        <w:r>
          <w:rPr>
            <w:noProof/>
          </w:rPr>
        </w:r>
        <w:r>
          <w:rPr>
            <w:noProof/>
          </w:rPr>
          <w:fldChar w:fldCharType="separate"/>
        </w:r>
        <w:r>
          <w:rPr>
            <w:noProof/>
          </w:rPr>
          <w:t>26</w:t>
        </w:r>
        <w:r>
          <w:rPr>
            <w:noProof/>
          </w:rPr>
          <w:fldChar w:fldCharType="end"/>
        </w:r>
      </w:hyperlink>
    </w:p>
    <w:p w14:paraId="3A72417D" w14:textId="4B242E1F" w:rsidR="004F7525" w:rsidRDefault="004F7525">
      <w:pPr>
        <w:pStyle w:val="Verzeichnis2"/>
        <w:rPr>
          <w:rFonts w:asciiTheme="minorHAnsi" w:eastAsiaTheme="minorEastAsia" w:hAnsiTheme="minorHAnsi"/>
          <w:b w:val="0"/>
          <w:noProof/>
          <w:color w:val="auto"/>
          <w:szCs w:val="22"/>
          <w:lang w:eastAsia="de-CH"/>
        </w:rPr>
      </w:pPr>
      <w:hyperlink w:anchor="_Toc487636613" w:history="1">
        <w:r w:rsidRPr="00754E5F">
          <w:rPr>
            <w:rStyle w:val="Hyperlink"/>
            <w:noProof/>
          </w:rPr>
          <w:t>2.90</w:t>
        </w:r>
        <w:r>
          <w:rPr>
            <w:rFonts w:asciiTheme="minorHAnsi" w:eastAsiaTheme="minorEastAsia" w:hAnsiTheme="minorHAnsi"/>
            <w:b w:val="0"/>
            <w:noProof/>
            <w:color w:val="auto"/>
            <w:szCs w:val="22"/>
            <w:lang w:eastAsia="de-CH"/>
          </w:rPr>
          <w:tab/>
        </w:r>
        <w:r w:rsidRPr="00754E5F">
          <w:rPr>
            <w:rStyle w:val="Hyperlink"/>
            <w:noProof/>
          </w:rPr>
          <w:t>OTP Devices</w:t>
        </w:r>
        <w:r>
          <w:rPr>
            <w:noProof/>
          </w:rPr>
          <w:tab/>
        </w:r>
        <w:r>
          <w:rPr>
            <w:noProof/>
          </w:rPr>
          <w:fldChar w:fldCharType="begin"/>
        </w:r>
        <w:r>
          <w:rPr>
            <w:noProof/>
          </w:rPr>
          <w:instrText xml:space="preserve"> PAGEREF _Toc487636613 \h </w:instrText>
        </w:r>
        <w:r>
          <w:rPr>
            <w:noProof/>
          </w:rPr>
        </w:r>
        <w:r>
          <w:rPr>
            <w:noProof/>
          </w:rPr>
          <w:fldChar w:fldCharType="separate"/>
        </w:r>
        <w:r>
          <w:rPr>
            <w:noProof/>
          </w:rPr>
          <w:t>26</w:t>
        </w:r>
        <w:r>
          <w:rPr>
            <w:noProof/>
          </w:rPr>
          <w:fldChar w:fldCharType="end"/>
        </w:r>
      </w:hyperlink>
    </w:p>
    <w:p w14:paraId="4C471BD8" w14:textId="12BAA011" w:rsidR="004F7525" w:rsidRDefault="004F7525">
      <w:pPr>
        <w:pStyle w:val="Verzeichnis2"/>
        <w:rPr>
          <w:rFonts w:asciiTheme="minorHAnsi" w:eastAsiaTheme="minorEastAsia" w:hAnsiTheme="minorHAnsi"/>
          <w:b w:val="0"/>
          <w:noProof/>
          <w:color w:val="auto"/>
          <w:szCs w:val="22"/>
          <w:lang w:eastAsia="de-CH"/>
        </w:rPr>
      </w:pPr>
      <w:hyperlink w:anchor="_Toc487636614" w:history="1">
        <w:r w:rsidRPr="00754E5F">
          <w:rPr>
            <w:rStyle w:val="Hyperlink"/>
            <w:noProof/>
          </w:rPr>
          <w:t>2.91</w:t>
        </w:r>
        <w:r>
          <w:rPr>
            <w:rFonts w:asciiTheme="minorHAnsi" w:eastAsiaTheme="minorEastAsia" w:hAnsiTheme="minorHAnsi"/>
            <w:b w:val="0"/>
            <w:noProof/>
            <w:color w:val="auto"/>
            <w:szCs w:val="22"/>
            <w:lang w:eastAsia="de-CH"/>
          </w:rPr>
          <w:tab/>
        </w:r>
        <w:r w:rsidRPr="00754E5F">
          <w:rPr>
            <w:rStyle w:val="Hyperlink"/>
            <w:noProof/>
          </w:rPr>
          <w:t>Out of Band Authenticators</w:t>
        </w:r>
        <w:r>
          <w:rPr>
            <w:noProof/>
          </w:rPr>
          <w:tab/>
        </w:r>
        <w:r>
          <w:rPr>
            <w:noProof/>
          </w:rPr>
          <w:fldChar w:fldCharType="begin"/>
        </w:r>
        <w:r>
          <w:rPr>
            <w:noProof/>
          </w:rPr>
          <w:instrText xml:space="preserve"> PAGEREF _Toc487636614 \h </w:instrText>
        </w:r>
        <w:r>
          <w:rPr>
            <w:noProof/>
          </w:rPr>
        </w:r>
        <w:r>
          <w:rPr>
            <w:noProof/>
          </w:rPr>
          <w:fldChar w:fldCharType="separate"/>
        </w:r>
        <w:r>
          <w:rPr>
            <w:noProof/>
          </w:rPr>
          <w:t>26</w:t>
        </w:r>
        <w:r>
          <w:rPr>
            <w:noProof/>
          </w:rPr>
          <w:fldChar w:fldCharType="end"/>
        </w:r>
      </w:hyperlink>
    </w:p>
    <w:p w14:paraId="5F041997" w14:textId="0FBCDAD3" w:rsidR="004F7525" w:rsidRDefault="004F7525">
      <w:pPr>
        <w:pStyle w:val="Verzeichnis2"/>
        <w:rPr>
          <w:rFonts w:asciiTheme="minorHAnsi" w:eastAsiaTheme="minorEastAsia" w:hAnsiTheme="minorHAnsi"/>
          <w:b w:val="0"/>
          <w:noProof/>
          <w:color w:val="auto"/>
          <w:szCs w:val="22"/>
          <w:lang w:eastAsia="de-CH"/>
        </w:rPr>
      </w:pPr>
      <w:hyperlink w:anchor="_Toc487636615" w:history="1">
        <w:r w:rsidRPr="00754E5F">
          <w:rPr>
            <w:rStyle w:val="Hyperlink"/>
            <w:noProof/>
          </w:rPr>
          <w:t>2.92</w:t>
        </w:r>
        <w:r>
          <w:rPr>
            <w:rFonts w:asciiTheme="minorHAnsi" w:eastAsiaTheme="minorEastAsia" w:hAnsiTheme="minorHAnsi"/>
            <w:b w:val="0"/>
            <w:noProof/>
            <w:color w:val="auto"/>
            <w:szCs w:val="22"/>
            <w:lang w:eastAsia="de-CH"/>
          </w:rPr>
          <w:tab/>
        </w:r>
        <w:r w:rsidRPr="00754E5F">
          <w:rPr>
            <w:rStyle w:val="Hyperlink"/>
            <w:noProof/>
          </w:rPr>
          <w:t>Policy</w:t>
        </w:r>
        <w:r>
          <w:rPr>
            <w:noProof/>
          </w:rPr>
          <w:tab/>
        </w:r>
        <w:r>
          <w:rPr>
            <w:noProof/>
          </w:rPr>
          <w:fldChar w:fldCharType="begin"/>
        </w:r>
        <w:r>
          <w:rPr>
            <w:noProof/>
          </w:rPr>
          <w:instrText xml:space="preserve"> PAGEREF _Toc487636615 \h </w:instrText>
        </w:r>
        <w:r>
          <w:rPr>
            <w:noProof/>
          </w:rPr>
        </w:r>
        <w:r>
          <w:rPr>
            <w:noProof/>
          </w:rPr>
          <w:fldChar w:fldCharType="separate"/>
        </w:r>
        <w:r>
          <w:rPr>
            <w:noProof/>
          </w:rPr>
          <w:t>27</w:t>
        </w:r>
        <w:r>
          <w:rPr>
            <w:noProof/>
          </w:rPr>
          <w:fldChar w:fldCharType="end"/>
        </w:r>
      </w:hyperlink>
    </w:p>
    <w:p w14:paraId="3B5693D1" w14:textId="7FC6D2AB" w:rsidR="004F7525" w:rsidRDefault="004F7525">
      <w:pPr>
        <w:pStyle w:val="Verzeichnis2"/>
        <w:rPr>
          <w:rFonts w:asciiTheme="minorHAnsi" w:eastAsiaTheme="minorEastAsia" w:hAnsiTheme="minorHAnsi"/>
          <w:b w:val="0"/>
          <w:noProof/>
          <w:color w:val="auto"/>
          <w:szCs w:val="22"/>
          <w:lang w:eastAsia="de-CH"/>
        </w:rPr>
      </w:pPr>
      <w:hyperlink w:anchor="_Toc487636616" w:history="1">
        <w:r w:rsidRPr="00754E5F">
          <w:rPr>
            <w:rStyle w:val="Hyperlink"/>
            <w:noProof/>
          </w:rPr>
          <w:t>2.93</w:t>
        </w:r>
        <w:r>
          <w:rPr>
            <w:rFonts w:asciiTheme="minorHAnsi" w:eastAsiaTheme="minorEastAsia" w:hAnsiTheme="minorHAnsi"/>
            <w:b w:val="0"/>
            <w:noProof/>
            <w:color w:val="auto"/>
            <w:szCs w:val="22"/>
            <w:lang w:eastAsia="de-CH"/>
          </w:rPr>
          <w:tab/>
        </w:r>
        <w:r w:rsidRPr="00754E5F">
          <w:rPr>
            <w:rStyle w:val="Hyperlink"/>
            <w:noProof/>
          </w:rPr>
          <w:t>Qualifizierte elektronischen Signatur</w:t>
        </w:r>
        <w:r>
          <w:rPr>
            <w:noProof/>
          </w:rPr>
          <w:tab/>
        </w:r>
        <w:r>
          <w:rPr>
            <w:noProof/>
          </w:rPr>
          <w:fldChar w:fldCharType="begin"/>
        </w:r>
        <w:r>
          <w:rPr>
            <w:noProof/>
          </w:rPr>
          <w:instrText xml:space="preserve"> PAGEREF _Toc487636616 \h </w:instrText>
        </w:r>
        <w:r>
          <w:rPr>
            <w:noProof/>
          </w:rPr>
        </w:r>
        <w:r>
          <w:rPr>
            <w:noProof/>
          </w:rPr>
          <w:fldChar w:fldCharType="separate"/>
        </w:r>
        <w:r>
          <w:rPr>
            <w:noProof/>
          </w:rPr>
          <w:t>27</w:t>
        </w:r>
        <w:r>
          <w:rPr>
            <w:noProof/>
          </w:rPr>
          <w:fldChar w:fldCharType="end"/>
        </w:r>
      </w:hyperlink>
    </w:p>
    <w:p w14:paraId="03718A3A" w14:textId="7F8D324F" w:rsidR="004F7525" w:rsidRDefault="004F7525">
      <w:pPr>
        <w:pStyle w:val="Verzeichnis2"/>
        <w:rPr>
          <w:rFonts w:asciiTheme="minorHAnsi" w:eastAsiaTheme="minorEastAsia" w:hAnsiTheme="minorHAnsi"/>
          <w:b w:val="0"/>
          <w:noProof/>
          <w:color w:val="auto"/>
          <w:szCs w:val="22"/>
          <w:lang w:eastAsia="de-CH"/>
        </w:rPr>
      </w:pPr>
      <w:hyperlink w:anchor="_Toc487636617" w:history="1">
        <w:r w:rsidRPr="00754E5F">
          <w:rPr>
            <w:rStyle w:val="Hyperlink"/>
            <w:noProof/>
          </w:rPr>
          <w:t>2.94</w:t>
        </w:r>
        <w:r>
          <w:rPr>
            <w:rFonts w:asciiTheme="minorHAnsi" w:eastAsiaTheme="minorEastAsia" w:hAnsiTheme="minorHAnsi"/>
            <w:b w:val="0"/>
            <w:noProof/>
            <w:color w:val="auto"/>
            <w:szCs w:val="22"/>
            <w:lang w:eastAsia="de-CH"/>
          </w:rPr>
          <w:tab/>
        </w:r>
        <w:r w:rsidRPr="00754E5F">
          <w:rPr>
            <w:rStyle w:val="Hyperlink"/>
            <w:noProof/>
          </w:rPr>
          <w:t>Qualifiziertes Zertifikat</w:t>
        </w:r>
        <w:r>
          <w:rPr>
            <w:noProof/>
          </w:rPr>
          <w:tab/>
        </w:r>
        <w:r>
          <w:rPr>
            <w:noProof/>
          </w:rPr>
          <w:fldChar w:fldCharType="begin"/>
        </w:r>
        <w:r>
          <w:rPr>
            <w:noProof/>
          </w:rPr>
          <w:instrText xml:space="preserve"> PAGEREF _Toc487636617 \h </w:instrText>
        </w:r>
        <w:r>
          <w:rPr>
            <w:noProof/>
          </w:rPr>
        </w:r>
        <w:r>
          <w:rPr>
            <w:noProof/>
          </w:rPr>
          <w:fldChar w:fldCharType="separate"/>
        </w:r>
        <w:r>
          <w:rPr>
            <w:noProof/>
          </w:rPr>
          <w:t>27</w:t>
        </w:r>
        <w:r>
          <w:rPr>
            <w:noProof/>
          </w:rPr>
          <w:fldChar w:fldCharType="end"/>
        </w:r>
      </w:hyperlink>
    </w:p>
    <w:p w14:paraId="35D0899E" w14:textId="5238ACD6" w:rsidR="004F7525" w:rsidRDefault="004F7525">
      <w:pPr>
        <w:pStyle w:val="Verzeichnis2"/>
        <w:rPr>
          <w:rFonts w:asciiTheme="minorHAnsi" w:eastAsiaTheme="minorEastAsia" w:hAnsiTheme="minorHAnsi"/>
          <w:b w:val="0"/>
          <w:noProof/>
          <w:color w:val="auto"/>
          <w:szCs w:val="22"/>
          <w:lang w:eastAsia="de-CH"/>
        </w:rPr>
      </w:pPr>
      <w:hyperlink w:anchor="_Toc487636618" w:history="1">
        <w:r w:rsidRPr="00754E5F">
          <w:rPr>
            <w:rStyle w:val="Hyperlink"/>
            <w:noProof/>
          </w:rPr>
          <w:t>2.95</w:t>
        </w:r>
        <w:r>
          <w:rPr>
            <w:rFonts w:asciiTheme="minorHAnsi" w:eastAsiaTheme="minorEastAsia" w:hAnsiTheme="minorHAnsi"/>
            <w:b w:val="0"/>
            <w:noProof/>
            <w:color w:val="auto"/>
            <w:szCs w:val="22"/>
            <w:lang w:eastAsia="de-CH"/>
          </w:rPr>
          <w:tab/>
        </w:r>
        <w:r w:rsidRPr="00754E5F">
          <w:rPr>
            <w:rStyle w:val="Hyperlink"/>
            <w:noProof/>
          </w:rPr>
          <w:t>Quality Authentication Assurance (QAA)</w:t>
        </w:r>
        <w:r>
          <w:rPr>
            <w:noProof/>
          </w:rPr>
          <w:tab/>
        </w:r>
        <w:r>
          <w:rPr>
            <w:noProof/>
          </w:rPr>
          <w:fldChar w:fldCharType="begin"/>
        </w:r>
        <w:r>
          <w:rPr>
            <w:noProof/>
          </w:rPr>
          <w:instrText xml:space="preserve"> PAGEREF _Toc487636618 \h </w:instrText>
        </w:r>
        <w:r>
          <w:rPr>
            <w:noProof/>
          </w:rPr>
        </w:r>
        <w:r>
          <w:rPr>
            <w:noProof/>
          </w:rPr>
          <w:fldChar w:fldCharType="separate"/>
        </w:r>
        <w:r>
          <w:rPr>
            <w:noProof/>
          </w:rPr>
          <w:t>27</w:t>
        </w:r>
        <w:r>
          <w:rPr>
            <w:noProof/>
          </w:rPr>
          <w:fldChar w:fldCharType="end"/>
        </w:r>
      </w:hyperlink>
    </w:p>
    <w:p w14:paraId="1C3C553B" w14:textId="61D10E45" w:rsidR="004F7525" w:rsidRDefault="004F7525">
      <w:pPr>
        <w:pStyle w:val="Verzeichnis2"/>
        <w:rPr>
          <w:rFonts w:asciiTheme="minorHAnsi" w:eastAsiaTheme="minorEastAsia" w:hAnsiTheme="minorHAnsi"/>
          <w:b w:val="0"/>
          <w:noProof/>
          <w:color w:val="auto"/>
          <w:szCs w:val="22"/>
          <w:lang w:eastAsia="de-CH"/>
        </w:rPr>
      </w:pPr>
      <w:hyperlink w:anchor="_Toc487636619" w:history="1">
        <w:r w:rsidRPr="00754E5F">
          <w:rPr>
            <w:rStyle w:val="Hyperlink"/>
            <w:noProof/>
          </w:rPr>
          <w:t>2.96</w:t>
        </w:r>
        <w:r>
          <w:rPr>
            <w:rFonts w:asciiTheme="minorHAnsi" w:eastAsiaTheme="minorEastAsia" w:hAnsiTheme="minorHAnsi"/>
            <w:b w:val="0"/>
            <w:noProof/>
            <w:color w:val="auto"/>
            <w:szCs w:val="22"/>
            <w:lang w:eastAsia="de-CH"/>
          </w:rPr>
          <w:tab/>
        </w:r>
        <w:r w:rsidRPr="00754E5F">
          <w:rPr>
            <w:rStyle w:val="Hyperlink"/>
            <w:noProof/>
          </w:rPr>
          <w:t>Register</w:t>
        </w:r>
        <w:r>
          <w:rPr>
            <w:noProof/>
          </w:rPr>
          <w:tab/>
        </w:r>
        <w:r>
          <w:rPr>
            <w:noProof/>
          </w:rPr>
          <w:fldChar w:fldCharType="begin"/>
        </w:r>
        <w:r>
          <w:rPr>
            <w:noProof/>
          </w:rPr>
          <w:instrText xml:space="preserve"> PAGEREF _Toc487636619 \h </w:instrText>
        </w:r>
        <w:r>
          <w:rPr>
            <w:noProof/>
          </w:rPr>
        </w:r>
        <w:r>
          <w:rPr>
            <w:noProof/>
          </w:rPr>
          <w:fldChar w:fldCharType="separate"/>
        </w:r>
        <w:r>
          <w:rPr>
            <w:noProof/>
          </w:rPr>
          <w:t>27</w:t>
        </w:r>
        <w:r>
          <w:rPr>
            <w:noProof/>
          </w:rPr>
          <w:fldChar w:fldCharType="end"/>
        </w:r>
      </w:hyperlink>
    </w:p>
    <w:p w14:paraId="519E8250" w14:textId="7BF94FA5" w:rsidR="004F7525" w:rsidRDefault="004F7525">
      <w:pPr>
        <w:pStyle w:val="Verzeichnis2"/>
        <w:rPr>
          <w:rFonts w:asciiTheme="minorHAnsi" w:eastAsiaTheme="minorEastAsia" w:hAnsiTheme="minorHAnsi"/>
          <w:b w:val="0"/>
          <w:noProof/>
          <w:color w:val="auto"/>
          <w:szCs w:val="22"/>
          <w:lang w:eastAsia="de-CH"/>
        </w:rPr>
      </w:pPr>
      <w:hyperlink w:anchor="_Toc487636620" w:history="1">
        <w:r w:rsidRPr="00754E5F">
          <w:rPr>
            <w:rStyle w:val="Hyperlink"/>
            <w:noProof/>
          </w:rPr>
          <w:t>2.97</w:t>
        </w:r>
        <w:r>
          <w:rPr>
            <w:rFonts w:asciiTheme="minorHAnsi" w:eastAsiaTheme="minorEastAsia" w:hAnsiTheme="minorHAnsi"/>
            <w:b w:val="0"/>
            <w:noProof/>
            <w:color w:val="auto"/>
            <w:szCs w:val="22"/>
            <w:lang w:eastAsia="de-CH"/>
          </w:rPr>
          <w:tab/>
        </w:r>
        <w:r w:rsidRPr="00754E5F">
          <w:rPr>
            <w:rStyle w:val="Hyperlink"/>
            <w:noProof/>
          </w:rPr>
          <w:t>Registrierung</w:t>
        </w:r>
        <w:r>
          <w:rPr>
            <w:noProof/>
          </w:rPr>
          <w:tab/>
        </w:r>
        <w:r>
          <w:rPr>
            <w:noProof/>
          </w:rPr>
          <w:fldChar w:fldCharType="begin"/>
        </w:r>
        <w:r>
          <w:rPr>
            <w:noProof/>
          </w:rPr>
          <w:instrText xml:space="preserve"> PAGEREF _Toc487636620 \h </w:instrText>
        </w:r>
        <w:r>
          <w:rPr>
            <w:noProof/>
          </w:rPr>
        </w:r>
        <w:r>
          <w:rPr>
            <w:noProof/>
          </w:rPr>
          <w:fldChar w:fldCharType="separate"/>
        </w:r>
        <w:r>
          <w:rPr>
            <w:noProof/>
          </w:rPr>
          <w:t>27</w:t>
        </w:r>
        <w:r>
          <w:rPr>
            <w:noProof/>
          </w:rPr>
          <w:fldChar w:fldCharType="end"/>
        </w:r>
      </w:hyperlink>
    </w:p>
    <w:p w14:paraId="48FA14A6" w14:textId="692A0E1D" w:rsidR="004F7525" w:rsidRDefault="004F7525">
      <w:pPr>
        <w:pStyle w:val="Verzeichnis2"/>
        <w:rPr>
          <w:rFonts w:asciiTheme="minorHAnsi" w:eastAsiaTheme="minorEastAsia" w:hAnsiTheme="minorHAnsi"/>
          <w:b w:val="0"/>
          <w:noProof/>
          <w:color w:val="auto"/>
          <w:szCs w:val="22"/>
          <w:lang w:eastAsia="de-CH"/>
        </w:rPr>
      </w:pPr>
      <w:hyperlink w:anchor="_Toc487636621" w:history="1">
        <w:r w:rsidRPr="00754E5F">
          <w:rPr>
            <w:rStyle w:val="Hyperlink"/>
            <w:noProof/>
          </w:rPr>
          <w:t>2.98</w:t>
        </w:r>
        <w:r>
          <w:rPr>
            <w:rFonts w:asciiTheme="minorHAnsi" w:eastAsiaTheme="minorEastAsia" w:hAnsiTheme="minorHAnsi"/>
            <w:b w:val="0"/>
            <w:noProof/>
            <w:color w:val="auto"/>
            <w:szCs w:val="22"/>
            <w:lang w:eastAsia="de-CH"/>
          </w:rPr>
          <w:tab/>
        </w:r>
        <w:r w:rsidRPr="00754E5F">
          <w:rPr>
            <w:rStyle w:val="Hyperlink"/>
            <w:noProof/>
          </w:rPr>
          <w:t>Registrierungsstelle</w:t>
        </w:r>
        <w:r>
          <w:rPr>
            <w:noProof/>
          </w:rPr>
          <w:tab/>
        </w:r>
        <w:r>
          <w:rPr>
            <w:noProof/>
          </w:rPr>
          <w:fldChar w:fldCharType="begin"/>
        </w:r>
        <w:r>
          <w:rPr>
            <w:noProof/>
          </w:rPr>
          <w:instrText xml:space="preserve"> PAGEREF _Toc487636621 \h </w:instrText>
        </w:r>
        <w:r>
          <w:rPr>
            <w:noProof/>
          </w:rPr>
        </w:r>
        <w:r>
          <w:rPr>
            <w:noProof/>
          </w:rPr>
          <w:fldChar w:fldCharType="separate"/>
        </w:r>
        <w:r>
          <w:rPr>
            <w:noProof/>
          </w:rPr>
          <w:t>27</w:t>
        </w:r>
        <w:r>
          <w:rPr>
            <w:noProof/>
          </w:rPr>
          <w:fldChar w:fldCharType="end"/>
        </w:r>
      </w:hyperlink>
    </w:p>
    <w:p w14:paraId="3CF6F920" w14:textId="117CD5E2" w:rsidR="004F7525" w:rsidRDefault="004F7525">
      <w:pPr>
        <w:pStyle w:val="Verzeichnis2"/>
        <w:rPr>
          <w:rFonts w:asciiTheme="minorHAnsi" w:eastAsiaTheme="minorEastAsia" w:hAnsiTheme="minorHAnsi"/>
          <w:b w:val="0"/>
          <w:noProof/>
          <w:color w:val="auto"/>
          <w:szCs w:val="22"/>
          <w:lang w:eastAsia="de-CH"/>
        </w:rPr>
      </w:pPr>
      <w:hyperlink w:anchor="_Toc487636622" w:history="1">
        <w:r w:rsidRPr="00754E5F">
          <w:rPr>
            <w:rStyle w:val="Hyperlink"/>
            <w:noProof/>
          </w:rPr>
          <w:t>2.99</w:t>
        </w:r>
        <w:r>
          <w:rPr>
            <w:rFonts w:asciiTheme="minorHAnsi" w:eastAsiaTheme="minorEastAsia" w:hAnsiTheme="minorHAnsi"/>
            <w:b w:val="0"/>
            <w:noProof/>
            <w:color w:val="auto"/>
            <w:szCs w:val="22"/>
            <w:lang w:eastAsia="de-CH"/>
          </w:rPr>
          <w:tab/>
        </w:r>
        <w:r w:rsidRPr="00754E5F">
          <w:rPr>
            <w:rStyle w:val="Hyperlink"/>
            <w:noProof/>
          </w:rPr>
          <w:t>Regulator</w:t>
        </w:r>
        <w:r>
          <w:rPr>
            <w:noProof/>
          </w:rPr>
          <w:tab/>
        </w:r>
        <w:r>
          <w:rPr>
            <w:noProof/>
          </w:rPr>
          <w:fldChar w:fldCharType="begin"/>
        </w:r>
        <w:r>
          <w:rPr>
            <w:noProof/>
          </w:rPr>
          <w:instrText xml:space="preserve"> PAGEREF _Toc487636622 \h </w:instrText>
        </w:r>
        <w:r>
          <w:rPr>
            <w:noProof/>
          </w:rPr>
        </w:r>
        <w:r>
          <w:rPr>
            <w:noProof/>
          </w:rPr>
          <w:fldChar w:fldCharType="separate"/>
        </w:r>
        <w:r>
          <w:rPr>
            <w:noProof/>
          </w:rPr>
          <w:t>28</w:t>
        </w:r>
        <w:r>
          <w:rPr>
            <w:noProof/>
          </w:rPr>
          <w:fldChar w:fldCharType="end"/>
        </w:r>
      </w:hyperlink>
    </w:p>
    <w:p w14:paraId="69C00BC7" w14:textId="3317521A" w:rsidR="004F7525" w:rsidRDefault="004F7525">
      <w:pPr>
        <w:pStyle w:val="Verzeichnis2"/>
        <w:rPr>
          <w:rFonts w:asciiTheme="minorHAnsi" w:eastAsiaTheme="minorEastAsia" w:hAnsiTheme="minorHAnsi"/>
          <w:b w:val="0"/>
          <w:noProof/>
          <w:color w:val="auto"/>
          <w:szCs w:val="22"/>
          <w:lang w:eastAsia="de-CH"/>
        </w:rPr>
      </w:pPr>
      <w:hyperlink w:anchor="_Toc487636623" w:history="1">
        <w:r w:rsidRPr="00754E5F">
          <w:rPr>
            <w:rStyle w:val="Hyperlink"/>
            <w:noProof/>
          </w:rPr>
          <w:t>2.100</w:t>
        </w:r>
        <w:r>
          <w:rPr>
            <w:rFonts w:asciiTheme="minorHAnsi" w:eastAsiaTheme="minorEastAsia" w:hAnsiTheme="minorHAnsi"/>
            <w:b w:val="0"/>
            <w:noProof/>
            <w:color w:val="auto"/>
            <w:szCs w:val="22"/>
            <w:lang w:eastAsia="de-CH"/>
          </w:rPr>
          <w:tab/>
        </w:r>
        <w:r w:rsidRPr="00754E5F">
          <w:rPr>
            <w:rStyle w:val="Hyperlink"/>
            <w:noProof/>
          </w:rPr>
          <w:t>Relying Party (RP)</w:t>
        </w:r>
        <w:r>
          <w:rPr>
            <w:noProof/>
          </w:rPr>
          <w:tab/>
        </w:r>
        <w:r>
          <w:rPr>
            <w:noProof/>
          </w:rPr>
          <w:fldChar w:fldCharType="begin"/>
        </w:r>
        <w:r>
          <w:rPr>
            <w:noProof/>
          </w:rPr>
          <w:instrText xml:space="preserve"> PAGEREF _Toc487636623 \h </w:instrText>
        </w:r>
        <w:r>
          <w:rPr>
            <w:noProof/>
          </w:rPr>
        </w:r>
        <w:r>
          <w:rPr>
            <w:noProof/>
          </w:rPr>
          <w:fldChar w:fldCharType="separate"/>
        </w:r>
        <w:r>
          <w:rPr>
            <w:noProof/>
          </w:rPr>
          <w:t>28</w:t>
        </w:r>
        <w:r>
          <w:rPr>
            <w:noProof/>
          </w:rPr>
          <w:fldChar w:fldCharType="end"/>
        </w:r>
      </w:hyperlink>
    </w:p>
    <w:p w14:paraId="0790B241" w14:textId="70747AC6" w:rsidR="004F7525" w:rsidRDefault="004F7525">
      <w:pPr>
        <w:pStyle w:val="Verzeichnis2"/>
        <w:rPr>
          <w:rFonts w:asciiTheme="minorHAnsi" w:eastAsiaTheme="minorEastAsia" w:hAnsiTheme="minorHAnsi"/>
          <w:b w:val="0"/>
          <w:noProof/>
          <w:color w:val="auto"/>
          <w:szCs w:val="22"/>
          <w:lang w:eastAsia="de-CH"/>
        </w:rPr>
      </w:pPr>
      <w:hyperlink w:anchor="_Toc487636624" w:history="1">
        <w:r w:rsidRPr="00754E5F">
          <w:rPr>
            <w:rStyle w:val="Hyperlink"/>
            <w:noProof/>
          </w:rPr>
          <w:t>2.101</w:t>
        </w:r>
        <w:r>
          <w:rPr>
            <w:rFonts w:asciiTheme="minorHAnsi" w:eastAsiaTheme="minorEastAsia" w:hAnsiTheme="minorHAnsi"/>
            <w:b w:val="0"/>
            <w:noProof/>
            <w:color w:val="auto"/>
            <w:szCs w:val="22"/>
            <w:lang w:eastAsia="de-CH"/>
          </w:rPr>
          <w:tab/>
        </w:r>
        <w:r w:rsidRPr="00754E5F">
          <w:rPr>
            <w:rStyle w:val="Hyperlink"/>
            <w:noProof/>
          </w:rPr>
          <w:t>Ressource</w:t>
        </w:r>
        <w:r>
          <w:rPr>
            <w:noProof/>
          </w:rPr>
          <w:tab/>
        </w:r>
        <w:r>
          <w:rPr>
            <w:noProof/>
          </w:rPr>
          <w:fldChar w:fldCharType="begin"/>
        </w:r>
        <w:r>
          <w:rPr>
            <w:noProof/>
          </w:rPr>
          <w:instrText xml:space="preserve"> PAGEREF _Toc487636624 \h </w:instrText>
        </w:r>
        <w:r>
          <w:rPr>
            <w:noProof/>
          </w:rPr>
        </w:r>
        <w:r>
          <w:rPr>
            <w:noProof/>
          </w:rPr>
          <w:fldChar w:fldCharType="separate"/>
        </w:r>
        <w:r>
          <w:rPr>
            <w:noProof/>
          </w:rPr>
          <w:t>28</w:t>
        </w:r>
        <w:r>
          <w:rPr>
            <w:noProof/>
          </w:rPr>
          <w:fldChar w:fldCharType="end"/>
        </w:r>
      </w:hyperlink>
    </w:p>
    <w:p w14:paraId="55131CBD" w14:textId="1CC30592" w:rsidR="004F7525" w:rsidRDefault="004F7525">
      <w:pPr>
        <w:pStyle w:val="Verzeichnis2"/>
        <w:rPr>
          <w:rFonts w:asciiTheme="minorHAnsi" w:eastAsiaTheme="minorEastAsia" w:hAnsiTheme="minorHAnsi"/>
          <w:b w:val="0"/>
          <w:noProof/>
          <w:color w:val="auto"/>
          <w:szCs w:val="22"/>
          <w:lang w:eastAsia="de-CH"/>
        </w:rPr>
      </w:pPr>
      <w:hyperlink w:anchor="_Toc487636625" w:history="1">
        <w:r w:rsidRPr="00754E5F">
          <w:rPr>
            <w:rStyle w:val="Hyperlink"/>
            <w:noProof/>
          </w:rPr>
          <w:t>2.102</w:t>
        </w:r>
        <w:r>
          <w:rPr>
            <w:rFonts w:asciiTheme="minorHAnsi" w:eastAsiaTheme="minorEastAsia" w:hAnsiTheme="minorHAnsi"/>
            <w:b w:val="0"/>
            <w:noProof/>
            <w:color w:val="auto"/>
            <w:szCs w:val="22"/>
            <w:lang w:eastAsia="de-CH"/>
          </w:rPr>
          <w:tab/>
        </w:r>
        <w:r w:rsidRPr="00754E5F">
          <w:rPr>
            <w:rStyle w:val="Hyperlink"/>
            <w:noProof/>
          </w:rPr>
          <w:t>Ressourcen-Verantwortlicher</w:t>
        </w:r>
        <w:r>
          <w:rPr>
            <w:noProof/>
          </w:rPr>
          <w:tab/>
        </w:r>
        <w:r>
          <w:rPr>
            <w:noProof/>
          </w:rPr>
          <w:fldChar w:fldCharType="begin"/>
        </w:r>
        <w:r>
          <w:rPr>
            <w:noProof/>
          </w:rPr>
          <w:instrText xml:space="preserve"> PAGEREF _Toc487636625 \h </w:instrText>
        </w:r>
        <w:r>
          <w:rPr>
            <w:noProof/>
          </w:rPr>
        </w:r>
        <w:r>
          <w:rPr>
            <w:noProof/>
          </w:rPr>
          <w:fldChar w:fldCharType="separate"/>
        </w:r>
        <w:r>
          <w:rPr>
            <w:noProof/>
          </w:rPr>
          <w:t>28</w:t>
        </w:r>
        <w:r>
          <w:rPr>
            <w:noProof/>
          </w:rPr>
          <w:fldChar w:fldCharType="end"/>
        </w:r>
      </w:hyperlink>
    </w:p>
    <w:p w14:paraId="5942502E" w14:textId="637B2A7E" w:rsidR="004F7525" w:rsidRDefault="004F7525">
      <w:pPr>
        <w:pStyle w:val="Verzeichnis2"/>
        <w:rPr>
          <w:rFonts w:asciiTheme="minorHAnsi" w:eastAsiaTheme="minorEastAsia" w:hAnsiTheme="minorHAnsi"/>
          <w:b w:val="0"/>
          <w:noProof/>
          <w:color w:val="auto"/>
          <w:szCs w:val="22"/>
          <w:lang w:eastAsia="de-CH"/>
        </w:rPr>
      </w:pPr>
      <w:hyperlink w:anchor="_Toc487636626" w:history="1">
        <w:r w:rsidRPr="00754E5F">
          <w:rPr>
            <w:rStyle w:val="Hyperlink"/>
            <w:noProof/>
            <w:lang w:val="en-US"/>
          </w:rPr>
          <w:t>2.103</w:t>
        </w:r>
        <w:r>
          <w:rPr>
            <w:rFonts w:asciiTheme="minorHAnsi" w:eastAsiaTheme="minorEastAsia" w:hAnsiTheme="minorHAnsi"/>
            <w:b w:val="0"/>
            <w:noProof/>
            <w:color w:val="auto"/>
            <w:szCs w:val="22"/>
            <w:lang w:eastAsia="de-CH"/>
          </w:rPr>
          <w:tab/>
        </w:r>
        <w:r w:rsidRPr="00754E5F">
          <w:rPr>
            <w:rStyle w:val="Hyperlink"/>
            <w:noProof/>
            <w:lang w:val="en-US"/>
          </w:rPr>
          <w:t>Role based Access Control (RBAC)</w:t>
        </w:r>
        <w:r>
          <w:rPr>
            <w:noProof/>
          </w:rPr>
          <w:tab/>
        </w:r>
        <w:r>
          <w:rPr>
            <w:noProof/>
          </w:rPr>
          <w:fldChar w:fldCharType="begin"/>
        </w:r>
        <w:r>
          <w:rPr>
            <w:noProof/>
          </w:rPr>
          <w:instrText xml:space="preserve"> PAGEREF _Toc487636626 \h </w:instrText>
        </w:r>
        <w:r>
          <w:rPr>
            <w:noProof/>
          </w:rPr>
        </w:r>
        <w:r>
          <w:rPr>
            <w:noProof/>
          </w:rPr>
          <w:fldChar w:fldCharType="separate"/>
        </w:r>
        <w:r>
          <w:rPr>
            <w:noProof/>
          </w:rPr>
          <w:t>28</w:t>
        </w:r>
        <w:r>
          <w:rPr>
            <w:noProof/>
          </w:rPr>
          <w:fldChar w:fldCharType="end"/>
        </w:r>
      </w:hyperlink>
    </w:p>
    <w:p w14:paraId="600AE686" w14:textId="1033B2D9" w:rsidR="004F7525" w:rsidRDefault="004F7525">
      <w:pPr>
        <w:pStyle w:val="Verzeichnis2"/>
        <w:rPr>
          <w:rFonts w:asciiTheme="minorHAnsi" w:eastAsiaTheme="minorEastAsia" w:hAnsiTheme="minorHAnsi"/>
          <w:b w:val="0"/>
          <w:noProof/>
          <w:color w:val="auto"/>
          <w:szCs w:val="22"/>
          <w:lang w:eastAsia="de-CH"/>
        </w:rPr>
      </w:pPr>
      <w:hyperlink w:anchor="_Toc487636627" w:history="1">
        <w:r w:rsidRPr="00754E5F">
          <w:rPr>
            <w:rStyle w:val="Hyperlink"/>
            <w:noProof/>
          </w:rPr>
          <w:t>2.104</w:t>
        </w:r>
        <w:r>
          <w:rPr>
            <w:rFonts w:asciiTheme="minorHAnsi" w:eastAsiaTheme="minorEastAsia" w:hAnsiTheme="minorHAnsi"/>
            <w:b w:val="0"/>
            <w:noProof/>
            <w:color w:val="auto"/>
            <w:szCs w:val="22"/>
            <w:lang w:eastAsia="de-CH"/>
          </w:rPr>
          <w:tab/>
        </w:r>
        <w:r w:rsidRPr="00754E5F">
          <w:rPr>
            <w:rStyle w:val="Hyperlink"/>
            <w:noProof/>
          </w:rPr>
          <w:t>Rolle</w:t>
        </w:r>
        <w:r>
          <w:rPr>
            <w:noProof/>
          </w:rPr>
          <w:tab/>
        </w:r>
        <w:r>
          <w:rPr>
            <w:noProof/>
          </w:rPr>
          <w:fldChar w:fldCharType="begin"/>
        </w:r>
        <w:r>
          <w:rPr>
            <w:noProof/>
          </w:rPr>
          <w:instrText xml:space="preserve"> PAGEREF _Toc487636627 \h </w:instrText>
        </w:r>
        <w:r>
          <w:rPr>
            <w:noProof/>
          </w:rPr>
        </w:r>
        <w:r>
          <w:rPr>
            <w:noProof/>
          </w:rPr>
          <w:fldChar w:fldCharType="separate"/>
        </w:r>
        <w:r>
          <w:rPr>
            <w:noProof/>
          </w:rPr>
          <w:t>28</w:t>
        </w:r>
        <w:r>
          <w:rPr>
            <w:noProof/>
          </w:rPr>
          <w:fldChar w:fldCharType="end"/>
        </w:r>
      </w:hyperlink>
    </w:p>
    <w:p w14:paraId="1D3A9F83" w14:textId="63BF6C62" w:rsidR="004F7525" w:rsidRDefault="004F7525">
      <w:pPr>
        <w:pStyle w:val="Verzeichnis2"/>
        <w:rPr>
          <w:rFonts w:asciiTheme="minorHAnsi" w:eastAsiaTheme="minorEastAsia" w:hAnsiTheme="minorHAnsi"/>
          <w:b w:val="0"/>
          <w:noProof/>
          <w:color w:val="auto"/>
          <w:szCs w:val="22"/>
          <w:lang w:eastAsia="de-CH"/>
        </w:rPr>
      </w:pPr>
      <w:hyperlink w:anchor="_Toc487636628" w:history="1">
        <w:r w:rsidRPr="00754E5F">
          <w:rPr>
            <w:rStyle w:val="Hyperlink"/>
            <w:noProof/>
            <w:lang w:val="en-US"/>
          </w:rPr>
          <w:t>2.105</w:t>
        </w:r>
        <w:r>
          <w:rPr>
            <w:rFonts w:asciiTheme="minorHAnsi" w:eastAsiaTheme="minorEastAsia" w:hAnsiTheme="minorHAnsi"/>
            <w:b w:val="0"/>
            <w:noProof/>
            <w:color w:val="auto"/>
            <w:szCs w:val="22"/>
            <w:lang w:eastAsia="de-CH"/>
          </w:rPr>
          <w:tab/>
        </w:r>
        <w:r w:rsidRPr="00754E5F">
          <w:rPr>
            <w:rStyle w:val="Hyperlink"/>
            <w:noProof/>
            <w:lang w:val="en-US"/>
          </w:rPr>
          <w:t>SAML 2.0 Web Browser SSO Profile</w:t>
        </w:r>
        <w:r>
          <w:rPr>
            <w:noProof/>
          </w:rPr>
          <w:tab/>
        </w:r>
        <w:r>
          <w:rPr>
            <w:noProof/>
          </w:rPr>
          <w:fldChar w:fldCharType="begin"/>
        </w:r>
        <w:r>
          <w:rPr>
            <w:noProof/>
          </w:rPr>
          <w:instrText xml:space="preserve"> PAGEREF _Toc487636628 \h </w:instrText>
        </w:r>
        <w:r>
          <w:rPr>
            <w:noProof/>
          </w:rPr>
        </w:r>
        <w:r>
          <w:rPr>
            <w:noProof/>
          </w:rPr>
          <w:fldChar w:fldCharType="separate"/>
        </w:r>
        <w:r>
          <w:rPr>
            <w:noProof/>
          </w:rPr>
          <w:t>29</w:t>
        </w:r>
        <w:r>
          <w:rPr>
            <w:noProof/>
          </w:rPr>
          <w:fldChar w:fldCharType="end"/>
        </w:r>
      </w:hyperlink>
    </w:p>
    <w:p w14:paraId="6D062F97" w14:textId="46A9A19D" w:rsidR="004F7525" w:rsidRDefault="004F7525">
      <w:pPr>
        <w:pStyle w:val="Verzeichnis2"/>
        <w:rPr>
          <w:rFonts w:asciiTheme="minorHAnsi" w:eastAsiaTheme="minorEastAsia" w:hAnsiTheme="minorHAnsi"/>
          <w:b w:val="0"/>
          <w:noProof/>
          <w:color w:val="auto"/>
          <w:szCs w:val="22"/>
          <w:lang w:eastAsia="de-CH"/>
        </w:rPr>
      </w:pPr>
      <w:hyperlink w:anchor="_Toc487636629" w:history="1">
        <w:r w:rsidRPr="00754E5F">
          <w:rPr>
            <w:rStyle w:val="Hyperlink"/>
            <w:noProof/>
          </w:rPr>
          <w:t>2.106</w:t>
        </w:r>
        <w:r>
          <w:rPr>
            <w:rFonts w:asciiTheme="minorHAnsi" w:eastAsiaTheme="minorEastAsia" w:hAnsiTheme="minorHAnsi"/>
            <w:b w:val="0"/>
            <w:noProof/>
            <w:color w:val="auto"/>
            <w:szCs w:val="22"/>
            <w:lang w:eastAsia="de-CH"/>
          </w:rPr>
          <w:tab/>
        </w:r>
        <w:r w:rsidRPr="00754E5F">
          <w:rPr>
            <w:rStyle w:val="Hyperlink"/>
            <w:noProof/>
          </w:rPr>
          <w:t>SAML Protokoll</w:t>
        </w:r>
        <w:r>
          <w:rPr>
            <w:noProof/>
          </w:rPr>
          <w:tab/>
        </w:r>
        <w:r>
          <w:rPr>
            <w:noProof/>
          </w:rPr>
          <w:fldChar w:fldCharType="begin"/>
        </w:r>
        <w:r>
          <w:rPr>
            <w:noProof/>
          </w:rPr>
          <w:instrText xml:space="preserve"> PAGEREF _Toc487636629 \h </w:instrText>
        </w:r>
        <w:r>
          <w:rPr>
            <w:noProof/>
          </w:rPr>
        </w:r>
        <w:r>
          <w:rPr>
            <w:noProof/>
          </w:rPr>
          <w:fldChar w:fldCharType="separate"/>
        </w:r>
        <w:r>
          <w:rPr>
            <w:noProof/>
          </w:rPr>
          <w:t>29</w:t>
        </w:r>
        <w:r>
          <w:rPr>
            <w:noProof/>
          </w:rPr>
          <w:fldChar w:fldCharType="end"/>
        </w:r>
      </w:hyperlink>
    </w:p>
    <w:p w14:paraId="215CAD3E" w14:textId="33D9EA3D" w:rsidR="004F7525" w:rsidRDefault="004F7525">
      <w:pPr>
        <w:pStyle w:val="Verzeichnis2"/>
        <w:rPr>
          <w:rFonts w:asciiTheme="minorHAnsi" w:eastAsiaTheme="minorEastAsia" w:hAnsiTheme="minorHAnsi"/>
          <w:b w:val="0"/>
          <w:noProof/>
          <w:color w:val="auto"/>
          <w:szCs w:val="22"/>
          <w:lang w:eastAsia="de-CH"/>
        </w:rPr>
      </w:pPr>
      <w:hyperlink w:anchor="_Toc487636630" w:history="1">
        <w:r w:rsidRPr="00754E5F">
          <w:rPr>
            <w:rStyle w:val="Hyperlink"/>
            <w:noProof/>
          </w:rPr>
          <w:t>2.107</w:t>
        </w:r>
        <w:r>
          <w:rPr>
            <w:rFonts w:asciiTheme="minorHAnsi" w:eastAsiaTheme="minorEastAsia" w:hAnsiTheme="minorHAnsi"/>
            <w:b w:val="0"/>
            <w:noProof/>
            <w:color w:val="auto"/>
            <w:szCs w:val="22"/>
            <w:lang w:eastAsia="de-CH"/>
          </w:rPr>
          <w:tab/>
        </w:r>
        <w:r w:rsidRPr="00754E5F">
          <w:rPr>
            <w:rStyle w:val="Hyperlink"/>
            <w:noProof/>
          </w:rPr>
          <w:t>SAML Token</w:t>
        </w:r>
        <w:r>
          <w:rPr>
            <w:noProof/>
          </w:rPr>
          <w:tab/>
        </w:r>
        <w:r>
          <w:rPr>
            <w:noProof/>
          </w:rPr>
          <w:fldChar w:fldCharType="begin"/>
        </w:r>
        <w:r>
          <w:rPr>
            <w:noProof/>
          </w:rPr>
          <w:instrText xml:space="preserve"> PAGEREF _Toc487636630 \h </w:instrText>
        </w:r>
        <w:r>
          <w:rPr>
            <w:noProof/>
          </w:rPr>
        </w:r>
        <w:r>
          <w:rPr>
            <w:noProof/>
          </w:rPr>
          <w:fldChar w:fldCharType="separate"/>
        </w:r>
        <w:r>
          <w:rPr>
            <w:noProof/>
          </w:rPr>
          <w:t>29</w:t>
        </w:r>
        <w:r>
          <w:rPr>
            <w:noProof/>
          </w:rPr>
          <w:fldChar w:fldCharType="end"/>
        </w:r>
      </w:hyperlink>
    </w:p>
    <w:p w14:paraId="7B6EE0E3" w14:textId="60A1F3D0" w:rsidR="004F7525" w:rsidRDefault="004F7525">
      <w:pPr>
        <w:pStyle w:val="Verzeichnis2"/>
        <w:rPr>
          <w:rFonts w:asciiTheme="minorHAnsi" w:eastAsiaTheme="minorEastAsia" w:hAnsiTheme="minorHAnsi"/>
          <w:b w:val="0"/>
          <w:noProof/>
          <w:color w:val="auto"/>
          <w:szCs w:val="22"/>
          <w:lang w:eastAsia="de-CH"/>
        </w:rPr>
      </w:pPr>
      <w:hyperlink w:anchor="_Toc487636631" w:history="1">
        <w:r w:rsidRPr="00754E5F">
          <w:rPr>
            <w:rStyle w:val="Hyperlink"/>
            <w:noProof/>
            <w:lang w:val="en-US"/>
          </w:rPr>
          <w:t>2.108</w:t>
        </w:r>
        <w:r>
          <w:rPr>
            <w:rFonts w:asciiTheme="minorHAnsi" w:eastAsiaTheme="minorEastAsia" w:hAnsiTheme="minorHAnsi"/>
            <w:b w:val="0"/>
            <w:noProof/>
            <w:color w:val="auto"/>
            <w:szCs w:val="22"/>
            <w:lang w:eastAsia="de-CH"/>
          </w:rPr>
          <w:tab/>
        </w:r>
        <w:r w:rsidRPr="00754E5F">
          <w:rPr>
            <w:rStyle w:val="Hyperlink"/>
            <w:noProof/>
            <w:lang w:val="en-US"/>
          </w:rPr>
          <w:t>Security Assertion Markup Language (SAML)</w:t>
        </w:r>
        <w:r>
          <w:rPr>
            <w:noProof/>
          </w:rPr>
          <w:tab/>
        </w:r>
        <w:r>
          <w:rPr>
            <w:noProof/>
          </w:rPr>
          <w:fldChar w:fldCharType="begin"/>
        </w:r>
        <w:r>
          <w:rPr>
            <w:noProof/>
          </w:rPr>
          <w:instrText xml:space="preserve"> PAGEREF _Toc487636631 \h </w:instrText>
        </w:r>
        <w:r>
          <w:rPr>
            <w:noProof/>
          </w:rPr>
        </w:r>
        <w:r>
          <w:rPr>
            <w:noProof/>
          </w:rPr>
          <w:fldChar w:fldCharType="separate"/>
        </w:r>
        <w:r>
          <w:rPr>
            <w:noProof/>
          </w:rPr>
          <w:t>29</w:t>
        </w:r>
        <w:r>
          <w:rPr>
            <w:noProof/>
          </w:rPr>
          <w:fldChar w:fldCharType="end"/>
        </w:r>
      </w:hyperlink>
    </w:p>
    <w:p w14:paraId="67B65B99" w14:textId="41668612" w:rsidR="004F7525" w:rsidRDefault="004F7525">
      <w:pPr>
        <w:pStyle w:val="Verzeichnis2"/>
        <w:rPr>
          <w:rFonts w:asciiTheme="minorHAnsi" w:eastAsiaTheme="minorEastAsia" w:hAnsiTheme="minorHAnsi"/>
          <w:b w:val="0"/>
          <w:noProof/>
          <w:color w:val="auto"/>
          <w:szCs w:val="22"/>
          <w:lang w:eastAsia="de-CH"/>
        </w:rPr>
      </w:pPr>
      <w:hyperlink w:anchor="_Toc487636632" w:history="1">
        <w:r w:rsidRPr="00754E5F">
          <w:rPr>
            <w:rStyle w:val="Hyperlink"/>
            <w:noProof/>
          </w:rPr>
          <w:t>2.109</w:t>
        </w:r>
        <w:r>
          <w:rPr>
            <w:rFonts w:asciiTheme="minorHAnsi" w:eastAsiaTheme="minorEastAsia" w:hAnsiTheme="minorHAnsi"/>
            <w:b w:val="0"/>
            <w:noProof/>
            <w:color w:val="auto"/>
            <w:szCs w:val="22"/>
            <w:lang w:eastAsia="de-CH"/>
          </w:rPr>
          <w:tab/>
        </w:r>
        <w:r w:rsidRPr="00754E5F">
          <w:rPr>
            <w:rStyle w:val="Hyperlink"/>
            <w:noProof/>
          </w:rPr>
          <w:t>Security Token</w:t>
        </w:r>
        <w:r>
          <w:rPr>
            <w:noProof/>
          </w:rPr>
          <w:tab/>
        </w:r>
        <w:r>
          <w:rPr>
            <w:noProof/>
          </w:rPr>
          <w:fldChar w:fldCharType="begin"/>
        </w:r>
        <w:r>
          <w:rPr>
            <w:noProof/>
          </w:rPr>
          <w:instrText xml:space="preserve"> PAGEREF _Toc487636632 \h </w:instrText>
        </w:r>
        <w:r>
          <w:rPr>
            <w:noProof/>
          </w:rPr>
        </w:r>
        <w:r>
          <w:rPr>
            <w:noProof/>
          </w:rPr>
          <w:fldChar w:fldCharType="separate"/>
        </w:r>
        <w:r>
          <w:rPr>
            <w:noProof/>
          </w:rPr>
          <w:t>29</w:t>
        </w:r>
        <w:r>
          <w:rPr>
            <w:noProof/>
          </w:rPr>
          <w:fldChar w:fldCharType="end"/>
        </w:r>
      </w:hyperlink>
    </w:p>
    <w:p w14:paraId="59E4F597" w14:textId="4232F5B4" w:rsidR="004F7525" w:rsidRDefault="004F7525">
      <w:pPr>
        <w:pStyle w:val="Verzeichnis2"/>
        <w:rPr>
          <w:rFonts w:asciiTheme="minorHAnsi" w:eastAsiaTheme="minorEastAsia" w:hAnsiTheme="minorHAnsi"/>
          <w:b w:val="0"/>
          <w:noProof/>
          <w:color w:val="auto"/>
          <w:szCs w:val="22"/>
          <w:lang w:eastAsia="de-CH"/>
        </w:rPr>
      </w:pPr>
      <w:hyperlink w:anchor="_Toc487636633" w:history="1">
        <w:r w:rsidRPr="00754E5F">
          <w:rPr>
            <w:rStyle w:val="Hyperlink"/>
            <w:noProof/>
          </w:rPr>
          <w:t>2.110</w:t>
        </w:r>
        <w:r>
          <w:rPr>
            <w:rFonts w:asciiTheme="minorHAnsi" w:eastAsiaTheme="minorEastAsia" w:hAnsiTheme="minorHAnsi"/>
            <w:b w:val="0"/>
            <w:noProof/>
            <w:color w:val="auto"/>
            <w:szCs w:val="22"/>
            <w:lang w:eastAsia="de-CH"/>
          </w:rPr>
          <w:tab/>
        </w:r>
        <w:r w:rsidRPr="00754E5F">
          <w:rPr>
            <w:rStyle w:val="Hyperlink"/>
            <w:noProof/>
          </w:rPr>
          <w:t>Security Token Service (STS)</w:t>
        </w:r>
        <w:r>
          <w:rPr>
            <w:noProof/>
          </w:rPr>
          <w:tab/>
        </w:r>
        <w:r>
          <w:rPr>
            <w:noProof/>
          </w:rPr>
          <w:fldChar w:fldCharType="begin"/>
        </w:r>
        <w:r>
          <w:rPr>
            <w:noProof/>
          </w:rPr>
          <w:instrText xml:space="preserve"> PAGEREF _Toc487636633 \h </w:instrText>
        </w:r>
        <w:r>
          <w:rPr>
            <w:noProof/>
          </w:rPr>
        </w:r>
        <w:r>
          <w:rPr>
            <w:noProof/>
          </w:rPr>
          <w:fldChar w:fldCharType="separate"/>
        </w:r>
        <w:r>
          <w:rPr>
            <w:noProof/>
          </w:rPr>
          <w:t>29</w:t>
        </w:r>
        <w:r>
          <w:rPr>
            <w:noProof/>
          </w:rPr>
          <w:fldChar w:fldCharType="end"/>
        </w:r>
      </w:hyperlink>
    </w:p>
    <w:p w14:paraId="3FAE891B" w14:textId="4771D9B5" w:rsidR="004F7525" w:rsidRDefault="004F7525">
      <w:pPr>
        <w:pStyle w:val="Verzeichnis2"/>
        <w:rPr>
          <w:rFonts w:asciiTheme="minorHAnsi" w:eastAsiaTheme="minorEastAsia" w:hAnsiTheme="minorHAnsi"/>
          <w:b w:val="0"/>
          <w:noProof/>
          <w:color w:val="auto"/>
          <w:szCs w:val="22"/>
          <w:lang w:eastAsia="de-CH"/>
        </w:rPr>
      </w:pPr>
      <w:hyperlink w:anchor="_Toc487636634" w:history="1">
        <w:r w:rsidRPr="00754E5F">
          <w:rPr>
            <w:rStyle w:val="Hyperlink"/>
            <w:noProof/>
          </w:rPr>
          <w:t>2.111</w:t>
        </w:r>
        <w:r>
          <w:rPr>
            <w:rFonts w:asciiTheme="minorHAnsi" w:eastAsiaTheme="minorEastAsia" w:hAnsiTheme="minorHAnsi"/>
            <w:b w:val="0"/>
            <w:noProof/>
            <w:color w:val="auto"/>
            <w:szCs w:val="22"/>
            <w:lang w:eastAsia="de-CH"/>
          </w:rPr>
          <w:tab/>
        </w:r>
        <w:r w:rsidRPr="00754E5F">
          <w:rPr>
            <w:rStyle w:val="Hyperlink"/>
            <w:noProof/>
          </w:rPr>
          <w:t>Service Level Agreement (SLA)</w:t>
        </w:r>
        <w:r>
          <w:rPr>
            <w:noProof/>
          </w:rPr>
          <w:tab/>
        </w:r>
        <w:r>
          <w:rPr>
            <w:noProof/>
          </w:rPr>
          <w:fldChar w:fldCharType="begin"/>
        </w:r>
        <w:r>
          <w:rPr>
            <w:noProof/>
          </w:rPr>
          <w:instrText xml:space="preserve"> PAGEREF _Toc487636634 \h </w:instrText>
        </w:r>
        <w:r>
          <w:rPr>
            <w:noProof/>
          </w:rPr>
        </w:r>
        <w:r>
          <w:rPr>
            <w:noProof/>
          </w:rPr>
          <w:fldChar w:fldCharType="separate"/>
        </w:r>
        <w:r>
          <w:rPr>
            <w:noProof/>
          </w:rPr>
          <w:t>29</w:t>
        </w:r>
        <w:r>
          <w:rPr>
            <w:noProof/>
          </w:rPr>
          <w:fldChar w:fldCharType="end"/>
        </w:r>
      </w:hyperlink>
    </w:p>
    <w:p w14:paraId="25CEB630" w14:textId="737F772A" w:rsidR="004F7525" w:rsidRDefault="004F7525">
      <w:pPr>
        <w:pStyle w:val="Verzeichnis2"/>
        <w:rPr>
          <w:rFonts w:asciiTheme="minorHAnsi" w:eastAsiaTheme="minorEastAsia" w:hAnsiTheme="minorHAnsi"/>
          <w:b w:val="0"/>
          <w:noProof/>
          <w:color w:val="auto"/>
          <w:szCs w:val="22"/>
          <w:lang w:eastAsia="de-CH"/>
        </w:rPr>
      </w:pPr>
      <w:hyperlink w:anchor="_Toc487636635" w:history="1">
        <w:r w:rsidRPr="00754E5F">
          <w:rPr>
            <w:rStyle w:val="Hyperlink"/>
            <w:noProof/>
          </w:rPr>
          <w:t>2.112</w:t>
        </w:r>
        <w:r>
          <w:rPr>
            <w:rFonts w:asciiTheme="minorHAnsi" w:eastAsiaTheme="minorEastAsia" w:hAnsiTheme="minorHAnsi"/>
            <w:b w:val="0"/>
            <w:noProof/>
            <w:color w:val="auto"/>
            <w:szCs w:val="22"/>
            <w:lang w:eastAsia="de-CH"/>
          </w:rPr>
          <w:tab/>
        </w:r>
        <w:r w:rsidRPr="00754E5F">
          <w:rPr>
            <w:rStyle w:val="Hyperlink"/>
            <w:noProof/>
          </w:rPr>
          <w:t>Senderbaustein</w:t>
        </w:r>
        <w:r>
          <w:rPr>
            <w:noProof/>
          </w:rPr>
          <w:tab/>
        </w:r>
        <w:r>
          <w:rPr>
            <w:noProof/>
          </w:rPr>
          <w:fldChar w:fldCharType="begin"/>
        </w:r>
        <w:r>
          <w:rPr>
            <w:noProof/>
          </w:rPr>
          <w:instrText xml:space="preserve"> PAGEREF _Toc487636635 \h </w:instrText>
        </w:r>
        <w:r>
          <w:rPr>
            <w:noProof/>
          </w:rPr>
        </w:r>
        <w:r>
          <w:rPr>
            <w:noProof/>
          </w:rPr>
          <w:fldChar w:fldCharType="separate"/>
        </w:r>
        <w:r>
          <w:rPr>
            <w:noProof/>
          </w:rPr>
          <w:t>30</w:t>
        </w:r>
        <w:r>
          <w:rPr>
            <w:noProof/>
          </w:rPr>
          <w:fldChar w:fldCharType="end"/>
        </w:r>
      </w:hyperlink>
    </w:p>
    <w:p w14:paraId="06302010" w14:textId="606EB768" w:rsidR="004F7525" w:rsidRDefault="004F7525">
      <w:pPr>
        <w:pStyle w:val="Verzeichnis2"/>
        <w:rPr>
          <w:rFonts w:asciiTheme="minorHAnsi" w:eastAsiaTheme="minorEastAsia" w:hAnsiTheme="minorHAnsi"/>
          <w:b w:val="0"/>
          <w:noProof/>
          <w:color w:val="auto"/>
          <w:szCs w:val="22"/>
          <w:lang w:eastAsia="de-CH"/>
        </w:rPr>
      </w:pPr>
      <w:hyperlink w:anchor="_Toc487636636" w:history="1">
        <w:r w:rsidRPr="00754E5F">
          <w:rPr>
            <w:rStyle w:val="Hyperlink"/>
            <w:noProof/>
            <w:lang w:val="en-US"/>
          </w:rPr>
          <w:t>2.113</w:t>
        </w:r>
        <w:r>
          <w:rPr>
            <w:rFonts w:asciiTheme="minorHAnsi" w:eastAsiaTheme="minorEastAsia" w:hAnsiTheme="minorHAnsi"/>
            <w:b w:val="0"/>
            <w:noProof/>
            <w:color w:val="auto"/>
            <w:szCs w:val="22"/>
            <w:lang w:eastAsia="de-CH"/>
          </w:rPr>
          <w:tab/>
        </w:r>
        <w:r w:rsidRPr="00754E5F">
          <w:rPr>
            <w:rStyle w:val="Hyperlink"/>
            <w:noProof/>
            <w:lang w:val="en-US"/>
          </w:rPr>
          <w:t>Single Factor Cryptographic Devices</w:t>
        </w:r>
        <w:r>
          <w:rPr>
            <w:noProof/>
          </w:rPr>
          <w:tab/>
        </w:r>
        <w:r>
          <w:rPr>
            <w:noProof/>
          </w:rPr>
          <w:fldChar w:fldCharType="begin"/>
        </w:r>
        <w:r>
          <w:rPr>
            <w:noProof/>
          </w:rPr>
          <w:instrText xml:space="preserve"> PAGEREF _Toc487636636 \h </w:instrText>
        </w:r>
        <w:r>
          <w:rPr>
            <w:noProof/>
          </w:rPr>
        </w:r>
        <w:r>
          <w:rPr>
            <w:noProof/>
          </w:rPr>
          <w:fldChar w:fldCharType="separate"/>
        </w:r>
        <w:r>
          <w:rPr>
            <w:noProof/>
          </w:rPr>
          <w:t>30</w:t>
        </w:r>
        <w:r>
          <w:rPr>
            <w:noProof/>
          </w:rPr>
          <w:fldChar w:fldCharType="end"/>
        </w:r>
      </w:hyperlink>
    </w:p>
    <w:p w14:paraId="7F4ACA5E" w14:textId="2CB907E1" w:rsidR="004F7525" w:rsidRDefault="004F7525">
      <w:pPr>
        <w:pStyle w:val="Verzeichnis2"/>
        <w:rPr>
          <w:rFonts w:asciiTheme="minorHAnsi" w:eastAsiaTheme="minorEastAsia" w:hAnsiTheme="minorHAnsi"/>
          <w:b w:val="0"/>
          <w:noProof/>
          <w:color w:val="auto"/>
          <w:szCs w:val="22"/>
          <w:lang w:eastAsia="de-CH"/>
        </w:rPr>
      </w:pPr>
      <w:hyperlink w:anchor="_Toc487636637" w:history="1">
        <w:r w:rsidRPr="00754E5F">
          <w:rPr>
            <w:rStyle w:val="Hyperlink"/>
            <w:noProof/>
            <w:lang w:val="en-US"/>
          </w:rPr>
          <w:t>2.114</w:t>
        </w:r>
        <w:r>
          <w:rPr>
            <w:rFonts w:asciiTheme="minorHAnsi" w:eastAsiaTheme="minorEastAsia" w:hAnsiTheme="minorHAnsi"/>
            <w:b w:val="0"/>
            <w:noProof/>
            <w:color w:val="auto"/>
            <w:szCs w:val="22"/>
            <w:lang w:eastAsia="de-CH"/>
          </w:rPr>
          <w:tab/>
        </w:r>
        <w:r w:rsidRPr="00754E5F">
          <w:rPr>
            <w:rStyle w:val="Hyperlink"/>
            <w:noProof/>
            <w:lang w:val="en-US"/>
          </w:rPr>
          <w:t>STIAM Certificate Authority (STIAM-CA)</w:t>
        </w:r>
        <w:r>
          <w:rPr>
            <w:noProof/>
          </w:rPr>
          <w:tab/>
        </w:r>
        <w:r>
          <w:rPr>
            <w:noProof/>
          </w:rPr>
          <w:fldChar w:fldCharType="begin"/>
        </w:r>
        <w:r>
          <w:rPr>
            <w:noProof/>
          </w:rPr>
          <w:instrText xml:space="preserve"> PAGEREF _Toc487636637 \h </w:instrText>
        </w:r>
        <w:r>
          <w:rPr>
            <w:noProof/>
          </w:rPr>
        </w:r>
        <w:r>
          <w:rPr>
            <w:noProof/>
          </w:rPr>
          <w:fldChar w:fldCharType="separate"/>
        </w:r>
        <w:r>
          <w:rPr>
            <w:noProof/>
          </w:rPr>
          <w:t>30</w:t>
        </w:r>
        <w:r>
          <w:rPr>
            <w:noProof/>
          </w:rPr>
          <w:fldChar w:fldCharType="end"/>
        </w:r>
      </w:hyperlink>
    </w:p>
    <w:p w14:paraId="73428011" w14:textId="53BD7A2E" w:rsidR="004F7525" w:rsidRDefault="004F7525">
      <w:pPr>
        <w:pStyle w:val="Verzeichnis2"/>
        <w:rPr>
          <w:rFonts w:asciiTheme="minorHAnsi" w:eastAsiaTheme="minorEastAsia" w:hAnsiTheme="minorHAnsi"/>
          <w:b w:val="0"/>
          <w:noProof/>
          <w:color w:val="auto"/>
          <w:szCs w:val="22"/>
          <w:lang w:eastAsia="de-CH"/>
        </w:rPr>
      </w:pPr>
      <w:hyperlink w:anchor="_Toc487636638" w:history="1">
        <w:r w:rsidRPr="00754E5F">
          <w:rPr>
            <w:rStyle w:val="Hyperlink"/>
            <w:noProof/>
            <w:lang w:val="en-US"/>
          </w:rPr>
          <w:t>2.115</w:t>
        </w:r>
        <w:r>
          <w:rPr>
            <w:rFonts w:asciiTheme="minorHAnsi" w:eastAsiaTheme="minorEastAsia" w:hAnsiTheme="minorHAnsi"/>
            <w:b w:val="0"/>
            <w:noProof/>
            <w:color w:val="auto"/>
            <w:szCs w:val="22"/>
            <w:lang w:eastAsia="de-CH"/>
          </w:rPr>
          <w:tab/>
        </w:r>
        <w:r w:rsidRPr="00754E5F">
          <w:rPr>
            <w:rStyle w:val="Hyperlink"/>
            <w:noProof/>
            <w:lang w:val="en-US"/>
          </w:rPr>
          <w:t>STIAM Identity und Attribute Bus</w:t>
        </w:r>
        <w:r>
          <w:rPr>
            <w:noProof/>
          </w:rPr>
          <w:tab/>
        </w:r>
        <w:r>
          <w:rPr>
            <w:noProof/>
          </w:rPr>
          <w:fldChar w:fldCharType="begin"/>
        </w:r>
        <w:r>
          <w:rPr>
            <w:noProof/>
          </w:rPr>
          <w:instrText xml:space="preserve"> PAGEREF _Toc487636638 \h </w:instrText>
        </w:r>
        <w:r>
          <w:rPr>
            <w:noProof/>
          </w:rPr>
        </w:r>
        <w:r>
          <w:rPr>
            <w:noProof/>
          </w:rPr>
          <w:fldChar w:fldCharType="separate"/>
        </w:r>
        <w:r>
          <w:rPr>
            <w:noProof/>
          </w:rPr>
          <w:t>30</w:t>
        </w:r>
        <w:r>
          <w:rPr>
            <w:noProof/>
          </w:rPr>
          <w:fldChar w:fldCharType="end"/>
        </w:r>
      </w:hyperlink>
    </w:p>
    <w:p w14:paraId="5937F932" w14:textId="09B1B361" w:rsidR="004F7525" w:rsidRDefault="004F7525">
      <w:pPr>
        <w:pStyle w:val="Verzeichnis2"/>
        <w:rPr>
          <w:rFonts w:asciiTheme="minorHAnsi" w:eastAsiaTheme="minorEastAsia" w:hAnsiTheme="minorHAnsi"/>
          <w:b w:val="0"/>
          <w:noProof/>
          <w:color w:val="auto"/>
          <w:szCs w:val="22"/>
          <w:lang w:eastAsia="de-CH"/>
        </w:rPr>
      </w:pPr>
      <w:hyperlink w:anchor="_Toc487636639" w:history="1">
        <w:r w:rsidRPr="00754E5F">
          <w:rPr>
            <w:rStyle w:val="Hyperlink"/>
            <w:noProof/>
          </w:rPr>
          <w:t>2.116</w:t>
        </w:r>
        <w:r>
          <w:rPr>
            <w:rFonts w:asciiTheme="minorHAnsi" w:eastAsiaTheme="minorEastAsia" w:hAnsiTheme="minorHAnsi"/>
            <w:b w:val="0"/>
            <w:noProof/>
            <w:color w:val="auto"/>
            <w:szCs w:val="22"/>
            <w:lang w:eastAsia="de-CH"/>
          </w:rPr>
          <w:tab/>
        </w:r>
        <w:r w:rsidRPr="00754E5F">
          <w:rPr>
            <w:rStyle w:val="Hyperlink"/>
            <w:noProof/>
          </w:rPr>
          <w:t>STIAM-Community</w:t>
        </w:r>
        <w:r>
          <w:rPr>
            <w:noProof/>
          </w:rPr>
          <w:tab/>
        </w:r>
        <w:r>
          <w:rPr>
            <w:noProof/>
          </w:rPr>
          <w:fldChar w:fldCharType="begin"/>
        </w:r>
        <w:r>
          <w:rPr>
            <w:noProof/>
          </w:rPr>
          <w:instrText xml:space="preserve"> PAGEREF _Toc487636639 \h </w:instrText>
        </w:r>
        <w:r>
          <w:rPr>
            <w:noProof/>
          </w:rPr>
        </w:r>
        <w:r>
          <w:rPr>
            <w:noProof/>
          </w:rPr>
          <w:fldChar w:fldCharType="separate"/>
        </w:r>
        <w:r>
          <w:rPr>
            <w:noProof/>
          </w:rPr>
          <w:t>30</w:t>
        </w:r>
        <w:r>
          <w:rPr>
            <w:noProof/>
          </w:rPr>
          <w:fldChar w:fldCharType="end"/>
        </w:r>
      </w:hyperlink>
    </w:p>
    <w:p w14:paraId="535FD817" w14:textId="5A314EAF" w:rsidR="004F7525" w:rsidRDefault="004F7525">
      <w:pPr>
        <w:pStyle w:val="Verzeichnis2"/>
        <w:rPr>
          <w:rFonts w:asciiTheme="minorHAnsi" w:eastAsiaTheme="minorEastAsia" w:hAnsiTheme="minorHAnsi"/>
          <w:b w:val="0"/>
          <w:noProof/>
          <w:color w:val="auto"/>
          <w:szCs w:val="22"/>
          <w:lang w:eastAsia="de-CH"/>
        </w:rPr>
      </w:pPr>
      <w:hyperlink w:anchor="_Toc487636640" w:history="1">
        <w:r w:rsidRPr="00754E5F">
          <w:rPr>
            <w:rStyle w:val="Hyperlink"/>
            <w:noProof/>
          </w:rPr>
          <w:t>2.117</w:t>
        </w:r>
        <w:r>
          <w:rPr>
            <w:rFonts w:asciiTheme="minorHAnsi" w:eastAsiaTheme="minorEastAsia" w:hAnsiTheme="minorHAnsi"/>
            <w:b w:val="0"/>
            <w:noProof/>
            <w:color w:val="auto"/>
            <w:szCs w:val="22"/>
            <w:lang w:eastAsia="de-CH"/>
          </w:rPr>
          <w:tab/>
        </w:r>
        <w:r w:rsidRPr="00754E5F">
          <w:rPr>
            <w:rStyle w:val="Hyperlink"/>
            <w:noProof/>
          </w:rPr>
          <w:t>STIAM-Empfänger</w:t>
        </w:r>
        <w:r>
          <w:rPr>
            <w:noProof/>
          </w:rPr>
          <w:tab/>
        </w:r>
        <w:r>
          <w:rPr>
            <w:noProof/>
          </w:rPr>
          <w:fldChar w:fldCharType="begin"/>
        </w:r>
        <w:r>
          <w:rPr>
            <w:noProof/>
          </w:rPr>
          <w:instrText xml:space="preserve"> PAGEREF _Toc487636640 \h </w:instrText>
        </w:r>
        <w:r>
          <w:rPr>
            <w:noProof/>
          </w:rPr>
        </w:r>
        <w:r>
          <w:rPr>
            <w:noProof/>
          </w:rPr>
          <w:fldChar w:fldCharType="separate"/>
        </w:r>
        <w:r>
          <w:rPr>
            <w:noProof/>
          </w:rPr>
          <w:t>30</w:t>
        </w:r>
        <w:r>
          <w:rPr>
            <w:noProof/>
          </w:rPr>
          <w:fldChar w:fldCharType="end"/>
        </w:r>
      </w:hyperlink>
    </w:p>
    <w:p w14:paraId="1EF1DDE6" w14:textId="31F93BC7" w:rsidR="004F7525" w:rsidRDefault="004F7525">
      <w:pPr>
        <w:pStyle w:val="Verzeichnis2"/>
        <w:rPr>
          <w:rFonts w:asciiTheme="minorHAnsi" w:eastAsiaTheme="minorEastAsia" w:hAnsiTheme="minorHAnsi"/>
          <w:b w:val="0"/>
          <w:noProof/>
          <w:color w:val="auto"/>
          <w:szCs w:val="22"/>
          <w:lang w:eastAsia="de-CH"/>
        </w:rPr>
      </w:pPr>
      <w:hyperlink w:anchor="_Toc487636641" w:history="1">
        <w:r w:rsidRPr="00754E5F">
          <w:rPr>
            <w:rStyle w:val="Hyperlink"/>
            <w:noProof/>
          </w:rPr>
          <w:t>2.118</w:t>
        </w:r>
        <w:r>
          <w:rPr>
            <w:rFonts w:asciiTheme="minorHAnsi" w:eastAsiaTheme="minorEastAsia" w:hAnsiTheme="minorHAnsi"/>
            <w:b w:val="0"/>
            <w:noProof/>
            <w:color w:val="auto"/>
            <w:szCs w:val="22"/>
            <w:lang w:eastAsia="de-CH"/>
          </w:rPr>
          <w:tab/>
        </w:r>
        <w:r w:rsidRPr="00754E5F">
          <w:rPr>
            <w:rStyle w:val="Hyperlink"/>
            <w:noProof/>
          </w:rPr>
          <w:t>STIAM-Hub</w:t>
        </w:r>
        <w:r>
          <w:rPr>
            <w:noProof/>
          </w:rPr>
          <w:tab/>
        </w:r>
        <w:r>
          <w:rPr>
            <w:noProof/>
          </w:rPr>
          <w:fldChar w:fldCharType="begin"/>
        </w:r>
        <w:r>
          <w:rPr>
            <w:noProof/>
          </w:rPr>
          <w:instrText xml:space="preserve"> PAGEREF _Toc487636641 \h </w:instrText>
        </w:r>
        <w:r>
          <w:rPr>
            <w:noProof/>
          </w:rPr>
        </w:r>
        <w:r>
          <w:rPr>
            <w:noProof/>
          </w:rPr>
          <w:fldChar w:fldCharType="separate"/>
        </w:r>
        <w:r>
          <w:rPr>
            <w:noProof/>
          </w:rPr>
          <w:t>31</w:t>
        </w:r>
        <w:r>
          <w:rPr>
            <w:noProof/>
          </w:rPr>
          <w:fldChar w:fldCharType="end"/>
        </w:r>
      </w:hyperlink>
    </w:p>
    <w:p w14:paraId="3FDA777A" w14:textId="10646405" w:rsidR="004F7525" w:rsidRDefault="004F7525">
      <w:pPr>
        <w:pStyle w:val="Verzeichnis2"/>
        <w:rPr>
          <w:rFonts w:asciiTheme="minorHAnsi" w:eastAsiaTheme="minorEastAsia" w:hAnsiTheme="minorHAnsi"/>
          <w:b w:val="0"/>
          <w:noProof/>
          <w:color w:val="auto"/>
          <w:szCs w:val="22"/>
          <w:lang w:eastAsia="de-CH"/>
        </w:rPr>
      </w:pPr>
      <w:hyperlink w:anchor="_Toc487636642" w:history="1">
        <w:r w:rsidRPr="00754E5F">
          <w:rPr>
            <w:rStyle w:val="Hyperlink"/>
            <w:noProof/>
          </w:rPr>
          <w:t>2.119</w:t>
        </w:r>
        <w:r>
          <w:rPr>
            <w:rFonts w:asciiTheme="minorHAnsi" w:eastAsiaTheme="minorEastAsia" w:hAnsiTheme="minorHAnsi"/>
            <w:b w:val="0"/>
            <w:noProof/>
            <w:color w:val="auto"/>
            <w:szCs w:val="22"/>
            <w:lang w:eastAsia="de-CH"/>
          </w:rPr>
          <w:tab/>
        </w:r>
        <w:r w:rsidRPr="00754E5F">
          <w:rPr>
            <w:rStyle w:val="Hyperlink"/>
            <w:noProof/>
          </w:rPr>
          <w:t>STIAM-IdP</w:t>
        </w:r>
        <w:r>
          <w:rPr>
            <w:noProof/>
          </w:rPr>
          <w:tab/>
        </w:r>
        <w:r>
          <w:rPr>
            <w:noProof/>
          </w:rPr>
          <w:fldChar w:fldCharType="begin"/>
        </w:r>
        <w:r>
          <w:rPr>
            <w:noProof/>
          </w:rPr>
          <w:instrText xml:space="preserve"> PAGEREF _Toc487636642 \h </w:instrText>
        </w:r>
        <w:r>
          <w:rPr>
            <w:noProof/>
          </w:rPr>
        </w:r>
        <w:r>
          <w:rPr>
            <w:noProof/>
          </w:rPr>
          <w:fldChar w:fldCharType="separate"/>
        </w:r>
        <w:r>
          <w:rPr>
            <w:noProof/>
          </w:rPr>
          <w:t>31</w:t>
        </w:r>
        <w:r>
          <w:rPr>
            <w:noProof/>
          </w:rPr>
          <w:fldChar w:fldCharType="end"/>
        </w:r>
      </w:hyperlink>
    </w:p>
    <w:p w14:paraId="3B2662A1" w14:textId="0762B208" w:rsidR="004F7525" w:rsidRDefault="004F7525">
      <w:pPr>
        <w:pStyle w:val="Verzeichnis2"/>
        <w:rPr>
          <w:rFonts w:asciiTheme="minorHAnsi" w:eastAsiaTheme="minorEastAsia" w:hAnsiTheme="minorHAnsi"/>
          <w:b w:val="0"/>
          <w:noProof/>
          <w:color w:val="auto"/>
          <w:szCs w:val="22"/>
          <w:lang w:eastAsia="de-CH"/>
        </w:rPr>
      </w:pPr>
      <w:hyperlink w:anchor="_Toc487636643" w:history="1">
        <w:r w:rsidRPr="00754E5F">
          <w:rPr>
            <w:rStyle w:val="Hyperlink"/>
            <w:noProof/>
          </w:rPr>
          <w:t>2.120</w:t>
        </w:r>
        <w:r>
          <w:rPr>
            <w:rFonts w:asciiTheme="minorHAnsi" w:eastAsiaTheme="minorEastAsia" w:hAnsiTheme="minorHAnsi"/>
            <w:b w:val="0"/>
            <w:noProof/>
            <w:color w:val="auto"/>
            <w:szCs w:val="22"/>
            <w:lang w:eastAsia="de-CH"/>
          </w:rPr>
          <w:tab/>
        </w:r>
        <w:r w:rsidRPr="00754E5F">
          <w:rPr>
            <w:rStyle w:val="Hyperlink"/>
            <w:noProof/>
          </w:rPr>
          <w:t>STIAM-Komponente</w:t>
        </w:r>
        <w:r>
          <w:rPr>
            <w:noProof/>
          </w:rPr>
          <w:tab/>
        </w:r>
        <w:r>
          <w:rPr>
            <w:noProof/>
          </w:rPr>
          <w:fldChar w:fldCharType="begin"/>
        </w:r>
        <w:r>
          <w:rPr>
            <w:noProof/>
          </w:rPr>
          <w:instrText xml:space="preserve"> PAGEREF _Toc487636643 \h </w:instrText>
        </w:r>
        <w:r>
          <w:rPr>
            <w:noProof/>
          </w:rPr>
        </w:r>
        <w:r>
          <w:rPr>
            <w:noProof/>
          </w:rPr>
          <w:fldChar w:fldCharType="separate"/>
        </w:r>
        <w:r>
          <w:rPr>
            <w:noProof/>
          </w:rPr>
          <w:t>31</w:t>
        </w:r>
        <w:r>
          <w:rPr>
            <w:noProof/>
          </w:rPr>
          <w:fldChar w:fldCharType="end"/>
        </w:r>
      </w:hyperlink>
    </w:p>
    <w:p w14:paraId="4AA29620" w14:textId="79B7B44D" w:rsidR="004F7525" w:rsidRDefault="004F7525">
      <w:pPr>
        <w:pStyle w:val="Verzeichnis2"/>
        <w:rPr>
          <w:rFonts w:asciiTheme="minorHAnsi" w:eastAsiaTheme="minorEastAsia" w:hAnsiTheme="minorHAnsi"/>
          <w:b w:val="0"/>
          <w:noProof/>
          <w:color w:val="auto"/>
          <w:szCs w:val="22"/>
          <w:lang w:eastAsia="de-CH"/>
        </w:rPr>
      </w:pPr>
      <w:hyperlink w:anchor="_Toc487636644" w:history="1">
        <w:r w:rsidRPr="00754E5F">
          <w:rPr>
            <w:rStyle w:val="Hyperlink"/>
            <w:noProof/>
            <w:lang w:val="en-US"/>
          </w:rPr>
          <w:t>2.121</w:t>
        </w:r>
        <w:r>
          <w:rPr>
            <w:rFonts w:asciiTheme="minorHAnsi" w:eastAsiaTheme="minorEastAsia" w:hAnsiTheme="minorHAnsi"/>
            <w:b w:val="0"/>
            <w:noProof/>
            <w:color w:val="auto"/>
            <w:szCs w:val="22"/>
            <w:lang w:eastAsia="de-CH"/>
          </w:rPr>
          <w:tab/>
        </w:r>
        <w:r w:rsidRPr="00754E5F">
          <w:rPr>
            <w:rStyle w:val="Hyperlink"/>
            <w:noProof/>
            <w:lang w:val="en-US"/>
          </w:rPr>
          <w:t>STIAM-Metadata Repository (STIAM-MDR)</w:t>
        </w:r>
        <w:r>
          <w:rPr>
            <w:noProof/>
          </w:rPr>
          <w:tab/>
        </w:r>
        <w:r>
          <w:rPr>
            <w:noProof/>
          </w:rPr>
          <w:fldChar w:fldCharType="begin"/>
        </w:r>
        <w:r>
          <w:rPr>
            <w:noProof/>
          </w:rPr>
          <w:instrText xml:space="preserve"> PAGEREF _Toc487636644 \h </w:instrText>
        </w:r>
        <w:r>
          <w:rPr>
            <w:noProof/>
          </w:rPr>
        </w:r>
        <w:r>
          <w:rPr>
            <w:noProof/>
          </w:rPr>
          <w:fldChar w:fldCharType="separate"/>
        </w:r>
        <w:r>
          <w:rPr>
            <w:noProof/>
          </w:rPr>
          <w:t>32</w:t>
        </w:r>
        <w:r>
          <w:rPr>
            <w:noProof/>
          </w:rPr>
          <w:fldChar w:fldCharType="end"/>
        </w:r>
      </w:hyperlink>
    </w:p>
    <w:p w14:paraId="5A662915" w14:textId="14328AC1" w:rsidR="004F7525" w:rsidRDefault="004F7525">
      <w:pPr>
        <w:pStyle w:val="Verzeichnis2"/>
        <w:rPr>
          <w:rFonts w:asciiTheme="minorHAnsi" w:eastAsiaTheme="minorEastAsia" w:hAnsiTheme="minorHAnsi"/>
          <w:b w:val="0"/>
          <w:noProof/>
          <w:color w:val="auto"/>
          <w:szCs w:val="22"/>
          <w:lang w:eastAsia="de-CH"/>
        </w:rPr>
      </w:pPr>
      <w:hyperlink w:anchor="_Toc487636645" w:history="1">
        <w:r w:rsidRPr="00754E5F">
          <w:rPr>
            <w:rStyle w:val="Hyperlink"/>
            <w:noProof/>
          </w:rPr>
          <w:t>2.122</w:t>
        </w:r>
        <w:r>
          <w:rPr>
            <w:rFonts w:asciiTheme="minorHAnsi" w:eastAsiaTheme="minorEastAsia" w:hAnsiTheme="minorHAnsi"/>
            <w:b w:val="0"/>
            <w:noProof/>
            <w:color w:val="auto"/>
            <w:szCs w:val="22"/>
            <w:lang w:eastAsia="de-CH"/>
          </w:rPr>
          <w:tab/>
        </w:r>
        <w:r w:rsidRPr="00754E5F">
          <w:rPr>
            <w:rStyle w:val="Hyperlink"/>
            <w:noProof/>
          </w:rPr>
          <w:t>STIAM-Plattform</w:t>
        </w:r>
        <w:r>
          <w:rPr>
            <w:noProof/>
          </w:rPr>
          <w:tab/>
        </w:r>
        <w:r>
          <w:rPr>
            <w:noProof/>
          </w:rPr>
          <w:fldChar w:fldCharType="begin"/>
        </w:r>
        <w:r>
          <w:rPr>
            <w:noProof/>
          </w:rPr>
          <w:instrText xml:space="preserve"> PAGEREF _Toc487636645 \h </w:instrText>
        </w:r>
        <w:r>
          <w:rPr>
            <w:noProof/>
          </w:rPr>
        </w:r>
        <w:r>
          <w:rPr>
            <w:noProof/>
          </w:rPr>
          <w:fldChar w:fldCharType="separate"/>
        </w:r>
        <w:r>
          <w:rPr>
            <w:noProof/>
          </w:rPr>
          <w:t>32</w:t>
        </w:r>
        <w:r>
          <w:rPr>
            <w:noProof/>
          </w:rPr>
          <w:fldChar w:fldCharType="end"/>
        </w:r>
      </w:hyperlink>
    </w:p>
    <w:p w14:paraId="1C42F435" w14:textId="48A32D12" w:rsidR="004F7525" w:rsidRDefault="004F7525">
      <w:pPr>
        <w:pStyle w:val="Verzeichnis2"/>
        <w:rPr>
          <w:rFonts w:asciiTheme="minorHAnsi" w:eastAsiaTheme="minorEastAsia" w:hAnsiTheme="minorHAnsi"/>
          <w:b w:val="0"/>
          <w:noProof/>
          <w:color w:val="auto"/>
          <w:szCs w:val="22"/>
          <w:lang w:eastAsia="de-CH"/>
        </w:rPr>
      </w:pPr>
      <w:hyperlink w:anchor="_Toc487636646" w:history="1">
        <w:r w:rsidRPr="00754E5F">
          <w:rPr>
            <w:rStyle w:val="Hyperlink"/>
            <w:noProof/>
            <w:lang w:val="en-US"/>
          </w:rPr>
          <w:t>2.123</w:t>
        </w:r>
        <w:r>
          <w:rPr>
            <w:rFonts w:asciiTheme="minorHAnsi" w:eastAsiaTheme="minorEastAsia" w:hAnsiTheme="minorHAnsi"/>
            <w:b w:val="0"/>
            <w:noProof/>
            <w:color w:val="auto"/>
            <w:szCs w:val="22"/>
            <w:lang w:eastAsia="de-CH"/>
          </w:rPr>
          <w:tab/>
        </w:r>
        <w:r w:rsidRPr="00754E5F">
          <w:rPr>
            <w:rStyle w:val="Hyperlink"/>
            <w:noProof/>
            <w:lang w:val="en-US"/>
          </w:rPr>
          <w:t>STIAM-RLM (Reporting-Logging-Monitoring)</w:t>
        </w:r>
        <w:r>
          <w:rPr>
            <w:noProof/>
          </w:rPr>
          <w:tab/>
        </w:r>
        <w:r>
          <w:rPr>
            <w:noProof/>
          </w:rPr>
          <w:fldChar w:fldCharType="begin"/>
        </w:r>
        <w:r>
          <w:rPr>
            <w:noProof/>
          </w:rPr>
          <w:instrText xml:space="preserve"> PAGEREF _Toc487636646 \h </w:instrText>
        </w:r>
        <w:r>
          <w:rPr>
            <w:noProof/>
          </w:rPr>
        </w:r>
        <w:r>
          <w:rPr>
            <w:noProof/>
          </w:rPr>
          <w:fldChar w:fldCharType="separate"/>
        </w:r>
        <w:r>
          <w:rPr>
            <w:noProof/>
          </w:rPr>
          <w:t>32</w:t>
        </w:r>
        <w:r>
          <w:rPr>
            <w:noProof/>
          </w:rPr>
          <w:fldChar w:fldCharType="end"/>
        </w:r>
      </w:hyperlink>
    </w:p>
    <w:p w14:paraId="4F9F461B" w14:textId="5195CF46" w:rsidR="004F7525" w:rsidRDefault="004F7525">
      <w:pPr>
        <w:pStyle w:val="Verzeichnis2"/>
        <w:rPr>
          <w:rFonts w:asciiTheme="minorHAnsi" w:eastAsiaTheme="minorEastAsia" w:hAnsiTheme="minorHAnsi"/>
          <w:b w:val="0"/>
          <w:noProof/>
          <w:color w:val="auto"/>
          <w:szCs w:val="22"/>
          <w:lang w:eastAsia="de-CH"/>
        </w:rPr>
      </w:pPr>
      <w:hyperlink w:anchor="_Toc487636647" w:history="1">
        <w:r w:rsidRPr="00754E5F">
          <w:rPr>
            <w:rStyle w:val="Hyperlink"/>
            <w:noProof/>
          </w:rPr>
          <w:t>2.124</w:t>
        </w:r>
        <w:r>
          <w:rPr>
            <w:rFonts w:asciiTheme="minorHAnsi" w:eastAsiaTheme="minorEastAsia" w:hAnsiTheme="minorHAnsi"/>
            <w:b w:val="0"/>
            <w:noProof/>
            <w:color w:val="auto"/>
            <w:szCs w:val="22"/>
            <w:lang w:eastAsia="de-CH"/>
          </w:rPr>
          <w:tab/>
        </w:r>
        <w:r w:rsidRPr="00754E5F">
          <w:rPr>
            <w:rStyle w:val="Hyperlink"/>
            <w:noProof/>
          </w:rPr>
          <w:t>STIAM-Sender</w:t>
        </w:r>
        <w:r>
          <w:rPr>
            <w:noProof/>
          </w:rPr>
          <w:tab/>
        </w:r>
        <w:r>
          <w:rPr>
            <w:noProof/>
          </w:rPr>
          <w:fldChar w:fldCharType="begin"/>
        </w:r>
        <w:r>
          <w:rPr>
            <w:noProof/>
          </w:rPr>
          <w:instrText xml:space="preserve"> PAGEREF _Toc487636647 \h </w:instrText>
        </w:r>
        <w:r>
          <w:rPr>
            <w:noProof/>
          </w:rPr>
        </w:r>
        <w:r>
          <w:rPr>
            <w:noProof/>
          </w:rPr>
          <w:fldChar w:fldCharType="separate"/>
        </w:r>
        <w:r>
          <w:rPr>
            <w:noProof/>
          </w:rPr>
          <w:t>32</w:t>
        </w:r>
        <w:r>
          <w:rPr>
            <w:noProof/>
          </w:rPr>
          <w:fldChar w:fldCharType="end"/>
        </w:r>
      </w:hyperlink>
    </w:p>
    <w:p w14:paraId="2C516422" w14:textId="01AC593A" w:rsidR="004F7525" w:rsidRDefault="004F7525">
      <w:pPr>
        <w:pStyle w:val="Verzeichnis2"/>
        <w:rPr>
          <w:rFonts w:asciiTheme="minorHAnsi" w:eastAsiaTheme="minorEastAsia" w:hAnsiTheme="minorHAnsi"/>
          <w:b w:val="0"/>
          <w:noProof/>
          <w:color w:val="auto"/>
          <w:szCs w:val="22"/>
          <w:lang w:eastAsia="de-CH"/>
        </w:rPr>
      </w:pPr>
      <w:hyperlink w:anchor="_Toc487636648" w:history="1">
        <w:r w:rsidRPr="00754E5F">
          <w:rPr>
            <w:rStyle w:val="Hyperlink"/>
            <w:noProof/>
          </w:rPr>
          <w:t>2.125</w:t>
        </w:r>
        <w:r>
          <w:rPr>
            <w:rFonts w:asciiTheme="minorHAnsi" w:eastAsiaTheme="minorEastAsia" w:hAnsiTheme="minorHAnsi"/>
            <w:b w:val="0"/>
            <w:noProof/>
            <w:color w:val="auto"/>
            <w:szCs w:val="22"/>
            <w:lang w:eastAsia="de-CH"/>
          </w:rPr>
          <w:tab/>
        </w:r>
        <w:r w:rsidRPr="00754E5F">
          <w:rPr>
            <w:rStyle w:val="Hyperlink"/>
            <w:noProof/>
          </w:rPr>
          <w:t>Subjekt</w:t>
        </w:r>
        <w:r>
          <w:rPr>
            <w:noProof/>
          </w:rPr>
          <w:tab/>
        </w:r>
        <w:r>
          <w:rPr>
            <w:noProof/>
          </w:rPr>
          <w:fldChar w:fldCharType="begin"/>
        </w:r>
        <w:r>
          <w:rPr>
            <w:noProof/>
          </w:rPr>
          <w:instrText xml:space="preserve"> PAGEREF _Toc487636648 \h </w:instrText>
        </w:r>
        <w:r>
          <w:rPr>
            <w:noProof/>
          </w:rPr>
        </w:r>
        <w:r>
          <w:rPr>
            <w:noProof/>
          </w:rPr>
          <w:fldChar w:fldCharType="separate"/>
        </w:r>
        <w:r>
          <w:rPr>
            <w:noProof/>
          </w:rPr>
          <w:t>33</w:t>
        </w:r>
        <w:r>
          <w:rPr>
            <w:noProof/>
          </w:rPr>
          <w:fldChar w:fldCharType="end"/>
        </w:r>
      </w:hyperlink>
    </w:p>
    <w:p w14:paraId="497B3C86" w14:textId="13E87FFC" w:rsidR="004F7525" w:rsidRDefault="004F7525">
      <w:pPr>
        <w:pStyle w:val="Verzeichnis2"/>
        <w:rPr>
          <w:rFonts w:asciiTheme="minorHAnsi" w:eastAsiaTheme="minorEastAsia" w:hAnsiTheme="minorHAnsi"/>
          <w:b w:val="0"/>
          <w:noProof/>
          <w:color w:val="auto"/>
          <w:szCs w:val="22"/>
          <w:lang w:eastAsia="de-CH"/>
        </w:rPr>
      </w:pPr>
      <w:hyperlink w:anchor="_Toc487636649" w:history="1">
        <w:r w:rsidRPr="00754E5F">
          <w:rPr>
            <w:rStyle w:val="Hyperlink"/>
            <w:noProof/>
          </w:rPr>
          <w:t>2.126</w:t>
        </w:r>
        <w:r>
          <w:rPr>
            <w:rFonts w:asciiTheme="minorHAnsi" w:eastAsiaTheme="minorEastAsia" w:hAnsiTheme="minorHAnsi"/>
            <w:b w:val="0"/>
            <w:noProof/>
            <w:color w:val="auto"/>
            <w:szCs w:val="22"/>
            <w:lang w:eastAsia="de-CH"/>
          </w:rPr>
          <w:tab/>
        </w:r>
        <w:r w:rsidRPr="00754E5F">
          <w:rPr>
            <w:rStyle w:val="Hyperlink"/>
            <w:noProof/>
          </w:rPr>
          <w:t>Trust Service</w:t>
        </w:r>
        <w:r>
          <w:rPr>
            <w:noProof/>
          </w:rPr>
          <w:tab/>
        </w:r>
        <w:r>
          <w:rPr>
            <w:noProof/>
          </w:rPr>
          <w:fldChar w:fldCharType="begin"/>
        </w:r>
        <w:r>
          <w:rPr>
            <w:noProof/>
          </w:rPr>
          <w:instrText xml:space="preserve"> PAGEREF _Toc487636649 \h </w:instrText>
        </w:r>
        <w:r>
          <w:rPr>
            <w:noProof/>
          </w:rPr>
        </w:r>
        <w:r>
          <w:rPr>
            <w:noProof/>
          </w:rPr>
          <w:fldChar w:fldCharType="separate"/>
        </w:r>
        <w:r>
          <w:rPr>
            <w:noProof/>
          </w:rPr>
          <w:t>33</w:t>
        </w:r>
        <w:r>
          <w:rPr>
            <w:noProof/>
          </w:rPr>
          <w:fldChar w:fldCharType="end"/>
        </w:r>
      </w:hyperlink>
    </w:p>
    <w:p w14:paraId="17CDC829" w14:textId="04137612" w:rsidR="004F7525" w:rsidRDefault="004F7525">
      <w:pPr>
        <w:pStyle w:val="Verzeichnis2"/>
        <w:rPr>
          <w:rFonts w:asciiTheme="minorHAnsi" w:eastAsiaTheme="minorEastAsia" w:hAnsiTheme="minorHAnsi"/>
          <w:b w:val="0"/>
          <w:noProof/>
          <w:color w:val="auto"/>
          <w:szCs w:val="22"/>
          <w:lang w:eastAsia="de-CH"/>
        </w:rPr>
      </w:pPr>
      <w:hyperlink w:anchor="_Toc487636650" w:history="1">
        <w:r w:rsidRPr="00754E5F">
          <w:rPr>
            <w:rStyle w:val="Hyperlink"/>
            <w:noProof/>
          </w:rPr>
          <w:t>2.127</w:t>
        </w:r>
        <w:r>
          <w:rPr>
            <w:rFonts w:asciiTheme="minorHAnsi" w:eastAsiaTheme="minorEastAsia" w:hAnsiTheme="minorHAnsi"/>
            <w:b w:val="0"/>
            <w:noProof/>
            <w:color w:val="auto"/>
            <w:szCs w:val="22"/>
            <w:lang w:eastAsia="de-CH"/>
          </w:rPr>
          <w:tab/>
        </w:r>
        <w:r w:rsidRPr="00754E5F">
          <w:rPr>
            <w:rStyle w:val="Hyperlink"/>
            <w:noProof/>
          </w:rPr>
          <w:t>Trusted Third Party</w:t>
        </w:r>
        <w:r>
          <w:rPr>
            <w:noProof/>
          </w:rPr>
          <w:tab/>
        </w:r>
        <w:r>
          <w:rPr>
            <w:noProof/>
          </w:rPr>
          <w:fldChar w:fldCharType="begin"/>
        </w:r>
        <w:r>
          <w:rPr>
            <w:noProof/>
          </w:rPr>
          <w:instrText xml:space="preserve"> PAGEREF _Toc487636650 \h </w:instrText>
        </w:r>
        <w:r>
          <w:rPr>
            <w:noProof/>
          </w:rPr>
        </w:r>
        <w:r>
          <w:rPr>
            <w:noProof/>
          </w:rPr>
          <w:fldChar w:fldCharType="separate"/>
        </w:r>
        <w:r>
          <w:rPr>
            <w:noProof/>
          </w:rPr>
          <w:t>33</w:t>
        </w:r>
        <w:r>
          <w:rPr>
            <w:noProof/>
          </w:rPr>
          <w:fldChar w:fldCharType="end"/>
        </w:r>
      </w:hyperlink>
    </w:p>
    <w:p w14:paraId="4C847A73" w14:textId="519CDCBD" w:rsidR="004F7525" w:rsidRDefault="004F7525">
      <w:pPr>
        <w:pStyle w:val="Verzeichnis2"/>
        <w:rPr>
          <w:rFonts w:asciiTheme="minorHAnsi" w:eastAsiaTheme="minorEastAsia" w:hAnsiTheme="minorHAnsi"/>
          <w:b w:val="0"/>
          <w:noProof/>
          <w:color w:val="auto"/>
          <w:szCs w:val="22"/>
          <w:lang w:eastAsia="de-CH"/>
        </w:rPr>
      </w:pPr>
      <w:hyperlink w:anchor="_Toc487636651" w:history="1">
        <w:r w:rsidRPr="00754E5F">
          <w:rPr>
            <w:rStyle w:val="Hyperlink"/>
            <w:noProof/>
          </w:rPr>
          <w:t>2.128</w:t>
        </w:r>
        <w:r>
          <w:rPr>
            <w:rFonts w:asciiTheme="minorHAnsi" w:eastAsiaTheme="minorEastAsia" w:hAnsiTheme="minorHAnsi"/>
            <w:b w:val="0"/>
            <w:noProof/>
            <w:color w:val="auto"/>
            <w:szCs w:val="22"/>
            <w:lang w:eastAsia="de-CH"/>
          </w:rPr>
          <w:tab/>
        </w:r>
        <w:r w:rsidRPr="00754E5F">
          <w:rPr>
            <w:rStyle w:val="Hyperlink"/>
            <w:noProof/>
          </w:rPr>
          <w:t>UID-Einheit</w:t>
        </w:r>
        <w:r>
          <w:rPr>
            <w:noProof/>
          </w:rPr>
          <w:tab/>
        </w:r>
        <w:r>
          <w:rPr>
            <w:noProof/>
          </w:rPr>
          <w:fldChar w:fldCharType="begin"/>
        </w:r>
        <w:r>
          <w:rPr>
            <w:noProof/>
          </w:rPr>
          <w:instrText xml:space="preserve"> PAGEREF _Toc487636651 \h </w:instrText>
        </w:r>
        <w:r>
          <w:rPr>
            <w:noProof/>
          </w:rPr>
        </w:r>
        <w:r>
          <w:rPr>
            <w:noProof/>
          </w:rPr>
          <w:fldChar w:fldCharType="separate"/>
        </w:r>
        <w:r>
          <w:rPr>
            <w:noProof/>
          </w:rPr>
          <w:t>33</w:t>
        </w:r>
        <w:r>
          <w:rPr>
            <w:noProof/>
          </w:rPr>
          <w:fldChar w:fldCharType="end"/>
        </w:r>
      </w:hyperlink>
    </w:p>
    <w:p w14:paraId="115A7867" w14:textId="1F95D11E" w:rsidR="004F7525" w:rsidRDefault="004F7525">
      <w:pPr>
        <w:pStyle w:val="Verzeichnis2"/>
        <w:rPr>
          <w:rFonts w:asciiTheme="minorHAnsi" w:eastAsiaTheme="minorEastAsia" w:hAnsiTheme="minorHAnsi"/>
          <w:b w:val="0"/>
          <w:noProof/>
          <w:color w:val="auto"/>
          <w:szCs w:val="22"/>
          <w:lang w:eastAsia="de-CH"/>
        </w:rPr>
      </w:pPr>
      <w:hyperlink w:anchor="_Toc487636652" w:history="1">
        <w:r w:rsidRPr="00754E5F">
          <w:rPr>
            <w:rStyle w:val="Hyperlink"/>
            <w:noProof/>
          </w:rPr>
          <w:t>2.129</w:t>
        </w:r>
        <w:r>
          <w:rPr>
            <w:rFonts w:asciiTheme="minorHAnsi" w:eastAsiaTheme="minorEastAsia" w:hAnsiTheme="minorHAnsi"/>
            <w:b w:val="0"/>
            <w:noProof/>
            <w:color w:val="auto"/>
            <w:szCs w:val="22"/>
            <w:lang w:eastAsia="de-CH"/>
          </w:rPr>
          <w:tab/>
        </w:r>
        <w:r w:rsidRPr="00754E5F">
          <w:rPr>
            <w:rStyle w:val="Hyperlink"/>
            <w:noProof/>
          </w:rPr>
          <w:t>Verlässliche Quelle</w:t>
        </w:r>
        <w:r>
          <w:rPr>
            <w:noProof/>
          </w:rPr>
          <w:tab/>
        </w:r>
        <w:r>
          <w:rPr>
            <w:noProof/>
          </w:rPr>
          <w:fldChar w:fldCharType="begin"/>
        </w:r>
        <w:r>
          <w:rPr>
            <w:noProof/>
          </w:rPr>
          <w:instrText xml:space="preserve"> PAGEREF _Toc487636652 \h </w:instrText>
        </w:r>
        <w:r>
          <w:rPr>
            <w:noProof/>
          </w:rPr>
        </w:r>
        <w:r>
          <w:rPr>
            <w:noProof/>
          </w:rPr>
          <w:fldChar w:fldCharType="separate"/>
        </w:r>
        <w:r>
          <w:rPr>
            <w:noProof/>
          </w:rPr>
          <w:t>34</w:t>
        </w:r>
        <w:r>
          <w:rPr>
            <w:noProof/>
          </w:rPr>
          <w:fldChar w:fldCharType="end"/>
        </w:r>
      </w:hyperlink>
    </w:p>
    <w:p w14:paraId="56C9CD1A" w14:textId="57D95356" w:rsidR="004F7525" w:rsidRDefault="004F7525">
      <w:pPr>
        <w:pStyle w:val="Verzeichnis2"/>
        <w:rPr>
          <w:rFonts w:asciiTheme="minorHAnsi" w:eastAsiaTheme="minorEastAsia" w:hAnsiTheme="minorHAnsi"/>
          <w:b w:val="0"/>
          <w:noProof/>
          <w:color w:val="auto"/>
          <w:szCs w:val="22"/>
          <w:lang w:eastAsia="de-CH"/>
        </w:rPr>
      </w:pPr>
      <w:hyperlink w:anchor="_Toc487636653" w:history="1">
        <w:r w:rsidRPr="00754E5F">
          <w:rPr>
            <w:rStyle w:val="Hyperlink"/>
            <w:noProof/>
          </w:rPr>
          <w:t>2.130</w:t>
        </w:r>
        <w:r>
          <w:rPr>
            <w:rFonts w:asciiTheme="minorHAnsi" w:eastAsiaTheme="minorEastAsia" w:hAnsiTheme="minorHAnsi"/>
            <w:b w:val="0"/>
            <w:noProof/>
            <w:color w:val="auto"/>
            <w:szCs w:val="22"/>
            <w:lang w:eastAsia="de-CH"/>
          </w:rPr>
          <w:tab/>
        </w:r>
        <w:r w:rsidRPr="00754E5F">
          <w:rPr>
            <w:rStyle w:val="Hyperlink"/>
            <w:noProof/>
          </w:rPr>
          <w:t>Vermittler</w:t>
        </w:r>
        <w:r>
          <w:rPr>
            <w:noProof/>
          </w:rPr>
          <w:tab/>
        </w:r>
        <w:r>
          <w:rPr>
            <w:noProof/>
          </w:rPr>
          <w:fldChar w:fldCharType="begin"/>
        </w:r>
        <w:r>
          <w:rPr>
            <w:noProof/>
          </w:rPr>
          <w:instrText xml:space="preserve"> PAGEREF _Toc487636653 \h </w:instrText>
        </w:r>
        <w:r>
          <w:rPr>
            <w:noProof/>
          </w:rPr>
        </w:r>
        <w:r>
          <w:rPr>
            <w:noProof/>
          </w:rPr>
          <w:fldChar w:fldCharType="separate"/>
        </w:r>
        <w:r>
          <w:rPr>
            <w:noProof/>
          </w:rPr>
          <w:t>34</w:t>
        </w:r>
        <w:r>
          <w:rPr>
            <w:noProof/>
          </w:rPr>
          <w:fldChar w:fldCharType="end"/>
        </w:r>
      </w:hyperlink>
    </w:p>
    <w:p w14:paraId="16CE3571" w14:textId="1DDC9141" w:rsidR="004F7525" w:rsidRDefault="004F7525">
      <w:pPr>
        <w:pStyle w:val="Verzeichnis2"/>
        <w:rPr>
          <w:rFonts w:asciiTheme="minorHAnsi" w:eastAsiaTheme="minorEastAsia" w:hAnsiTheme="minorHAnsi"/>
          <w:b w:val="0"/>
          <w:noProof/>
          <w:color w:val="auto"/>
          <w:szCs w:val="22"/>
          <w:lang w:eastAsia="de-CH"/>
        </w:rPr>
      </w:pPr>
      <w:hyperlink w:anchor="_Toc487636654" w:history="1">
        <w:r w:rsidRPr="00754E5F">
          <w:rPr>
            <w:rStyle w:val="Hyperlink"/>
            <w:noProof/>
          </w:rPr>
          <w:t>2.131</w:t>
        </w:r>
        <w:r>
          <w:rPr>
            <w:rFonts w:asciiTheme="minorHAnsi" w:eastAsiaTheme="minorEastAsia" w:hAnsiTheme="minorHAnsi"/>
            <w:b w:val="0"/>
            <w:noProof/>
            <w:color w:val="auto"/>
            <w:szCs w:val="22"/>
            <w:lang w:eastAsia="de-CH"/>
          </w:rPr>
          <w:tab/>
        </w:r>
        <w:r w:rsidRPr="00754E5F">
          <w:rPr>
            <w:rStyle w:val="Hyperlink"/>
            <w:noProof/>
          </w:rPr>
          <w:t>Vertrauen</w:t>
        </w:r>
        <w:r>
          <w:rPr>
            <w:noProof/>
          </w:rPr>
          <w:tab/>
        </w:r>
        <w:r>
          <w:rPr>
            <w:noProof/>
          </w:rPr>
          <w:fldChar w:fldCharType="begin"/>
        </w:r>
        <w:r>
          <w:rPr>
            <w:noProof/>
          </w:rPr>
          <w:instrText xml:space="preserve"> PAGEREF _Toc487636654 \h </w:instrText>
        </w:r>
        <w:r>
          <w:rPr>
            <w:noProof/>
          </w:rPr>
        </w:r>
        <w:r>
          <w:rPr>
            <w:noProof/>
          </w:rPr>
          <w:fldChar w:fldCharType="separate"/>
        </w:r>
        <w:r>
          <w:rPr>
            <w:noProof/>
          </w:rPr>
          <w:t>34</w:t>
        </w:r>
        <w:r>
          <w:rPr>
            <w:noProof/>
          </w:rPr>
          <w:fldChar w:fldCharType="end"/>
        </w:r>
      </w:hyperlink>
    </w:p>
    <w:p w14:paraId="7FE4DF1A" w14:textId="3ED0AEAF" w:rsidR="004F7525" w:rsidRDefault="004F7525">
      <w:pPr>
        <w:pStyle w:val="Verzeichnis2"/>
        <w:rPr>
          <w:rFonts w:asciiTheme="minorHAnsi" w:eastAsiaTheme="minorEastAsia" w:hAnsiTheme="minorHAnsi"/>
          <w:b w:val="0"/>
          <w:noProof/>
          <w:color w:val="auto"/>
          <w:szCs w:val="22"/>
          <w:lang w:eastAsia="de-CH"/>
        </w:rPr>
      </w:pPr>
      <w:hyperlink w:anchor="_Toc487636655" w:history="1">
        <w:r w:rsidRPr="00754E5F">
          <w:rPr>
            <w:rStyle w:val="Hyperlink"/>
            <w:noProof/>
          </w:rPr>
          <w:t>2.132</w:t>
        </w:r>
        <w:r>
          <w:rPr>
            <w:rFonts w:asciiTheme="minorHAnsi" w:eastAsiaTheme="minorEastAsia" w:hAnsiTheme="minorHAnsi"/>
            <w:b w:val="0"/>
            <w:noProof/>
            <w:color w:val="auto"/>
            <w:szCs w:val="22"/>
            <w:lang w:eastAsia="de-CH"/>
          </w:rPr>
          <w:tab/>
        </w:r>
        <w:r w:rsidRPr="00754E5F">
          <w:rPr>
            <w:rStyle w:val="Hyperlink"/>
            <w:noProof/>
          </w:rPr>
          <w:t>Vertrauensstufe</w:t>
        </w:r>
        <w:r>
          <w:rPr>
            <w:noProof/>
          </w:rPr>
          <w:tab/>
        </w:r>
        <w:r>
          <w:rPr>
            <w:noProof/>
          </w:rPr>
          <w:fldChar w:fldCharType="begin"/>
        </w:r>
        <w:r>
          <w:rPr>
            <w:noProof/>
          </w:rPr>
          <w:instrText xml:space="preserve"> PAGEREF _Toc487636655 \h </w:instrText>
        </w:r>
        <w:r>
          <w:rPr>
            <w:noProof/>
          </w:rPr>
        </w:r>
        <w:r>
          <w:rPr>
            <w:noProof/>
          </w:rPr>
          <w:fldChar w:fldCharType="separate"/>
        </w:r>
        <w:r>
          <w:rPr>
            <w:noProof/>
          </w:rPr>
          <w:t>34</w:t>
        </w:r>
        <w:r>
          <w:rPr>
            <w:noProof/>
          </w:rPr>
          <w:fldChar w:fldCharType="end"/>
        </w:r>
      </w:hyperlink>
    </w:p>
    <w:p w14:paraId="0A4FEB59" w14:textId="789A82BF" w:rsidR="004F7525" w:rsidRDefault="004F7525">
      <w:pPr>
        <w:pStyle w:val="Verzeichnis2"/>
        <w:rPr>
          <w:rFonts w:asciiTheme="minorHAnsi" w:eastAsiaTheme="minorEastAsia" w:hAnsiTheme="minorHAnsi"/>
          <w:b w:val="0"/>
          <w:noProof/>
          <w:color w:val="auto"/>
          <w:szCs w:val="22"/>
          <w:lang w:eastAsia="de-CH"/>
        </w:rPr>
      </w:pPr>
      <w:hyperlink w:anchor="_Toc487636656" w:history="1">
        <w:r w:rsidRPr="00754E5F">
          <w:rPr>
            <w:rStyle w:val="Hyperlink"/>
            <w:noProof/>
          </w:rPr>
          <w:t>2.133</w:t>
        </w:r>
        <w:r>
          <w:rPr>
            <w:rFonts w:asciiTheme="minorHAnsi" w:eastAsiaTheme="minorEastAsia" w:hAnsiTheme="minorHAnsi"/>
            <w:b w:val="0"/>
            <w:noProof/>
            <w:color w:val="auto"/>
            <w:szCs w:val="22"/>
            <w:lang w:eastAsia="de-CH"/>
          </w:rPr>
          <w:tab/>
        </w:r>
        <w:r w:rsidRPr="00754E5F">
          <w:rPr>
            <w:rStyle w:val="Hyperlink"/>
            <w:noProof/>
          </w:rPr>
          <w:t>Verwaltung</w:t>
        </w:r>
        <w:r>
          <w:rPr>
            <w:noProof/>
          </w:rPr>
          <w:tab/>
        </w:r>
        <w:r>
          <w:rPr>
            <w:noProof/>
          </w:rPr>
          <w:fldChar w:fldCharType="begin"/>
        </w:r>
        <w:r>
          <w:rPr>
            <w:noProof/>
          </w:rPr>
          <w:instrText xml:space="preserve"> PAGEREF _Toc487636656 \h </w:instrText>
        </w:r>
        <w:r>
          <w:rPr>
            <w:noProof/>
          </w:rPr>
        </w:r>
        <w:r>
          <w:rPr>
            <w:noProof/>
          </w:rPr>
          <w:fldChar w:fldCharType="separate"/>
        </w:r>
        <w:r>
          <w:rPr>
            <w:noProof/>
          </w:rPr>
          <w:t>34</w:t>
        </w:r>
        <w:r>
          <w:rPr>
            <w:noProof/>
          </w:rPr>
          <w:fldChar w:fldCharType="end"/>
        </w:r>
      </w:hyperlink>
    </w:p>
    <w:p w14:paraId="37047566" w14:textId="67CA4BBD" w:rsidR="004F7525" w:rsidRDefault="004F7525">
      <w:pPr>
        <w:pStyle w:val="Verzeichnis2"/>
        <w:rPr>
          <w:rFonts w:asciiTheme="minorHAnsi" w:eastAsiaTheme="minorEastAsia" w:hAnsiTheme="minorHAnsi"/>
          <w:b w:val="0"/>
          <w:noProof/>
          <w:color w:val="auto"/>
          <w:szCs w:val="22"/>
          <w:lang w:eastAsia="de-CH"/>
        </w:rPr>
      </w:pPr>
      <w:hyperlink w:anchor="_Toc487636657" w:history="1">
        <w:r w:rsidRPr="00754E5F">
          <w:rPr>
            <w:rStyle w:val="Hyperlink"/>
            <w:noProof/>
          </w:rPr>
          <w:t>2.134</w:t>
        </w:r>
        <w:r>
          <w:rPr>
            <w:rFonts w:asciiTheme="minorHAnsi" w:eastAsiaTheme="minorEastAsia" w:hAnsiTheme="minorHAnsi"/>
            <w:b w:val="0"/>
            <w:noProof/>
            <w:color w:val="auto"/>
            <w:szCs w:val="22"/>
            <w:lang w:eastAsia="de-CH"/>
          </w:rPr>
          <w:tab/>
        </w:r>
        <w:r w:rsidRPr="00754E5F">
          <w:rPr>
            <w:rStyle w:val="Hyperlink"/>
            <w:noProof/>
          </w:rPr>
          <w:t>Verzeichnis</w:t>
        </w:r>
        <w:r>
          <w:rPr>
            <w:noProof/>
          </w:rPr>
          <w:tab/>
        </w:r>
        <w:r>
          <w:rPr>
            <w:noProof/>
          </w:rPr>
          <w:fldChar w:fldCharType="begin"/>
        </w:r>
        <w:r>
          <w:rPr>
            <w:noProof/>
          </w:rPr>
          <w:instrText xml:space="preserve"> PAGEREF _Toc487636657 \h </w:instrText>
        </w:r>
        <w:r>
          <w:rPr>
            <w:noProof/>
          </w:rPr>
        </w:r>
        <w:r>
          <w:rPr>
            <w:noProof/>
          </w:rPr>
          <w:fldChar w:fldCharType="separate"/>
        </w:r>
        <w:r>
          <w:rPr>
            <w:noProof/>
          </w:rPr>
          <w:t>34</w:t>
        </w:r>
        <w:r>
          <w:rPr>
            <w:noProof/>
          </w:rPr>
          <w:fldChar w:fldCharType="end"/>
        </w:r>
      </w:hyperlink>
    </w:p>
    <w:p w14:paraId="41188925" w14:textId="654ED6F3" w:rsidR="004F7525" w:rsidRDefault="004F7525">
      <w:pPr>
        <w:pStyle w:val="Verzeichnis2"/>
        <w:rPr>
          <w:rFonts w:asciiTheme="minorHAnsi" w:eastAsiaTheme="minorEastAsia" w:hAnsiTheme="minorHAnsi"/>
          <w:b w:val="0"/>
          <w:noProof/>
          <w:color w:val="auto"/>
          <w:szCs w:val="22"/>
          <w:lang w:eastAsia="de-CH"/>
        </w:rPr>
      </w:pPr>
      <w:hyperlink w:anchor="_Toc487636658" w:history="1">
        <w:r w:rsidRPr="00754E5F">
          <w:rPr>
            <w:rStyle w:val="Hyperlink"/>
            <w:noProof/>
            <w:lang w:val="en-US"/>
          </w:rPr>
          <w:t>2.135</w:t>
        </w:r>
        <w:r>
          <w:rPr>
            <w:rFonts w:asciiTheme="minorHAnsi" w:eastAsiaTheme="minorEastAsia" w:hAnsiTheme="minorHAnsi"/>
            <w:b w:val="0"/>
            <w:noProof/>
            <w:color w:val="auto"/>
            <w:szCs w:val="22"/>
            <w:lang w:eastAsia="de-CH"/>
          </w:rPr>
          <w:tab/>
        </w:r>
        <w:r w:rsidRPr="00754E5F">
          <w:rPr>
            <w:rStyle w:val="Hyperlink"/>
            <w:noProof/>
            <w:lang w:val="en-US"/>
          </w:rPr>
          <w:t>Widerruf</w:t>
        </w:r>
        <w:r>
          <w:rPr>
            <w:noProof/>
          </w:rPr>
          <w:tab/>
        </w:r>
        <w:r>
          <w:rPr>
            <w:noProof/>
          </w:rPr>
          <w:fldChar w:fldCharType="begin"/>
        </w:r>
        <w:r>
          <w:rPr>
            <w:noProof/>
          </w:rPr>
          <w:instrText xml:space="preserve"> PAGEREF _Toc487636658 \h </w:instrText>
        </w:r>
        <w:r>
          <w:rPr>
            <w:noProof/>
          </w:rPr>
        </w:r>
        <w:r>
          <w:rPr>
            <w:noProof/>
          </w:rPr>
          <w:fldChar w:fldCharType="separate"/>
        </w:r>
        <w:r>
          <w:rPr>
            <w:noProof/>
          </w:rPr>
          <w:t>35</w:t>
        </w:r>
        <w:r>
          <w:rPr>
            <w:noProof/>
          </w:rPr>
          <w:fldChar w:fldCharType="end"/>
        </w:r>
      </w:hyperlink>
    </w:p>
    <w:p w14:paraId="65522808" w14:textId="3848C429" w:rsidR="004F7525" w:rsidRDefault="004F7525">
      <w:pPr>
        <w:pStyle w:val="Verzeichnis2"/>
        <w:rPr>
          <w:rFonts w:asciiTheme="minorHAnsi" w:eastAsiaTheme="minorEastAsia" w:hAnsiTheme="minorHAnsi"/>
          <w:b w:val="0"/>
          <w:noProof/>
          <w:color w:val="auto"/>
          <w:szCs w:val="22"/>
          <w:lang w:eastAsia="de-CH"/>
        </w:rPr>
      </w:pPr>
      <w:hyperlink w:anchor="_Toc487636659" w:history="1">
        <w:r w:rsidRPr="00754E5F">
          <w:rPr>
            <w:rStyle w:val="Hyperlink"/>
            <w:noProof/>
          </w:rPr>
          <w:t>2.136</w:t>
        </w:r>
        <w:r>
          <w:rPr>
            <w:rFonts w:asciiTheme="minorHAnsi" w:eastAsiaTheme="minorEastAsia" w:hAnsiTheme="minorHAnsi"/>
            <w:b w:val="0"/>
            <w:noProof/>
            <w:color w:val="auto"/>
            <w:szCs w:val="22"/>
            <w:lang w:eastAsia="de-CH"/>
          </w:rPr>
          <w:tab/>
        </w:r>
        <w:r w:rsidRPr="00754E5F">
          <w:rPr>
            <w:rStyle w:val="Hyperlink"/>
            <w:noProof/>
          </w:rPr>
          <w:t>WS-Federation</w:t>
        </w:r>
        <w:r>
          <w:rPr>
            <w:noProof/>
          </w:rPr>
          <w:tab/>
        </w:r>
        <w:r>
          <w:rPr>
            <w:noProof/>
          </w:rPr>
          <w:fldChar w:fldCharType="begin"/>
        </w:r>
        <w:r>
          <w:rPr>
            <w:noProof/>
          </w:rPr>
          <w:instrText xml:space="preserve"> PAGEREF _Toc487636659 \h </w:instrText>
        </w:r>
        <w:r>
          <w:rPr>
            <w:noProof/>
          </w:rPr>
        </w:r>
        <w:r>
          <w:rPr>
            <w:noProof/>
          </w:rPr>
          <w:fldChar w:fldCharType="separate"/>
        </w:r>
        <w:r>
          <w:rPr>
            <w:noProof/>
          </w:rPr>
          <w:t>35</w:t>
        </w:r>
        <w:r>
          <w:rPr>
            <w:noProof/>
          </w:rPr>
          <w:fldChar w:fldCharType="end"/>
        </w:r>
      </w:hyperlink>
    </w:p>
    <w:p w14:paraId="1BD6A1B6" w14:textId="6914C268" w:rsidR="004F7525" w:rsidRDefault="004F7525">
      <w:pPr>
        <w:pStyle w:val="Verzeichnis2"/>
        <w:rPr>
          <w:rFonts w:asciiTheme="minorHAnsi" w:eastAsiaTheme="minorEastAsia" w:hAnsiTheme="minorHAnsi"/>
          <w:b w:val="0"/>
          <w:noProof/>
          <w:color w:val="auto"/>
          <w:szCs w:val="22"/>
          <w:lang w:eastAsia="de-CH"/>
        </w:rPr>
      </w:pPr>
      <w:hyperlink w:anchor="_Toc487636660" w:history="1">
        <w:r w:rsidRPr="00754E5F">
          <w:rPr>
            <w:rStyle w:val="Hyperlink"/>
            <w:noProof/>
          </w:rPr>
          <w:t>2.137</w:t>
        </w:r>
        <w:r>
          <w:rPr>
            <w:rFonts w:asciiTheme="minorHAnsi" w:eastAsiaTheme="minorEastAsia" w:hAnsiTheme="minorHAnsi"/>
            <w:b w:val="0"/>
            <w:noProof/>
            <w:color w:val="auto"/>
            <w:szCs w:val="22"/>
            <w:lang w:eastAsia="de-CH"/>
          </w:rPr>
          <w:tab/>
        </w:r>
        <w:r w:rsidRPr="00754E5F">
          <w:rPr>
            <w:rStyle w:val="Hyperlink"/>
            <w:noProof/>
          </w:rPr>
          <w:t>WS-Trust</w:t>
        </w:r>
        <w:r>
          <w:rPr>
            <w:noProof/>
          </w:rPr>
          <w:tab/>
        </w:r>
        <w:r>
          <w:rPr>
            <w:noProof/>
          </w:rPr>
          <w:fldChar w:fldCharType="begin"/>
        </w:r>
        <w:r>
          <w:rPr>
            <w:noProof/>
          </w:rPr>
          <w:instrText xml:space="preserve"> PAGEREF _Toc487636660 \h </w:instrText>
        </w:r>
        <w:r>
          <w:rPr>
            <w:noProof/>
          </w:rPr>
        </w:r>
        <w:r>
          <w:rPr>
            <w:noProof/>
          </w:rPr>
          <w:fldChar w:fldCharType="separate"/>
        </w:r>
        <w:r>
          <w:rPr>
            <w:noProof/>
          </w:rPr>
          <w:t>35</w:t>
        </w:r>
        <w:r>
          <w:rPr>
            <w:noProof/>
          </w:rPr>
          <w:fldChar w:fldCharType="end"/>
        </w:r>
      </w:hyperlink>
    </w:p>
    <w:p w14:paraId="14067EB0" w14:textId="419891FE" w:rsidR="004F7525" w:rsidRDefault="004F7525">
      <w:pPr>
        <w:pStyle w:val="Verzeichnis2"/>
        <w:rPr>
          <w:rFonts w:asciiTheme="minorHAnsi" w:eastAsiaTheme="minorEastAsia" w:hAnsiTheme="minorHAnsi"/>
          <w:b w:val="0"/>
          <w:noProof/>
          <w:color w:val="auto"/>
          <w:szCs w:val="22"/>
          <w:lang w:eastAsia="de-CH"/>
        </w:rPr>
      </w:pPr>
      <w:hyperlink w:anchor="_Toc487636661" w:history="1">
        <w:r w:rsidRPr="00754E5F">
          <w:rPr>
            <w:rStyle w:val="Hyperlink"/>
            <w:noProof/>
          </w:rPr>
          <w:t>2.138</w:t>
        </w:r>
        <w:r>
          <w:rPr>
            <w:rFonts w:asciiTheme="minorHAnsi" w:eastAsiaTheme="minorEastAsia" w:hAnsiTheme="minorHAnsi"/>
            <w:b w:val="0"/>
            <w:noProof/>
            <w:color w:val="auto"/>
            <w:szCs w:val="22"/>
            <w:lang w:eastAsia="de-CH"/>
          </w:rPr>
          <w:tab/>
        </w:r>
        <w:r w:rsidRPr="00754E5F">
          <w:rPr>
            <w:rStyle w:val="Hyperlink"/>
            <w:noProof/>
          </w:rPr>
          <w:t>Zugang Service</w:t>
        </w:r>
        <w:r>
          <w:rPr>
            <w:noProof/>
          </w:rPr>
          <w:tab/>
        </w:r>
        <w:r>
          <w:rPr>
            <w:noProof/>
          </w:rPr>
          <w:fldChar w:fldCharType="begin"/>
        </w:r>
        <w:r>
          <w:rPr>
            <w:noProof/>
          </w:rPr>
          <w:instrText xml:space="preserve"> PAGEREF _Toc487636661 \h </w:instrText>
        </w:r>
        <w:r>
          <w:rPr>
            <w:noProof/>
          </w:rPr>
        </w:r>
        <w:r>
          <w:rPr>
            <w:noProof/>
          </w:rPr>
          <w:fldChar w:fldCharType="separate"/>
        </w:r>
        <w:r>
          <w:rPr>
            <w:noProof/>
          </w:rPr>
          <w:t>35</w:t>
        </w:r>
        <w:r>
          <w:rPr>
            <w:noProof/>
          </w:rPr>
          <w:fldChar w:fldCharType="end"/>
        </w:r>
      </w:hyperlink>
    </w:p>
    <w:p w14:paraId="5836E8EC" w14:textId="5C543A07" w:rsidR="004F7525" w:rsidRDefault="004F7525">
      <w:pPr>
        <w:pStyle w:val="Verzeichnis2"/>
        <w:rPr>
          <w:rFonts w:asciiTheme="minorHAnsi" w:eastAsiaTheme="minorEastAsia" w:hAnsiTheme="minorHAnsi"/>
          <w:b w:val="0"/>
          <w:noProof/>
          <w:color w:val="auto"/>
          <w:szCs w:val="22"/>
          <w:lang w:eastAsia="de-CH"/>
        </w:rPr>
      </w:pPr>
      <w:hyperlink w:anchor="_Toc487636662" w:history="1">
        <w:r w:rsidRPr="00754E5F">
          <w:rPr>
            <w:rStyle w:val="Hyperlink"/>
            <w:noProof/>
          </w:rPr>
          <w:t>2.139</w:t>
        </w:r>
        <w:r>
          <w:rPr>
            <w:rFonts w:asciiTheme="minorHAnsi" w:eastAsiaTheme="minorEastAsia" w:hAnsiTheme="minorHAnsi"/>
            <w:b w:val="0"/>
            <w:noProof/>
            <w:color w:val="auto"/>
            <w:szCs w:val="22"/>
            <w:lang w:eastAsia="de-CH"/>
          </w:rPr>
          <w:tab/>
        </w:r>
        <w:r w:rsidRPr="00754E5F">
          <w:rPr>
            <w:rStyle w:val="Hyperlink"/>
            <w:noProof/>
          </w:rPr>
          <w:t>Zugangsregel</w:t>
        </w:r>
        <w:r>
          <w:rPr>
            <w:noProof/>
          </w:rPr>
          <w:tab/>
        </w:r>
        <w:r>
          <w:rPr>
            <w:noProof/>
          </w:rPr>
          <w:fldChar w:fldCharType="begin"/>
        </w:r>
        <w:r>
          <w:rPr>
            <w:noProof/>
          </w:rPr>
          <w:instrText xml:space="preserve"> PAGEREF _Toc487636662 \h </w:instrText>
        </w:r>
        <w:r>
          <w:rPr>
            <w:noProof/>
          </w:rPr>
        </w:r>
        <w:r>
          <w:rPr>
            <w:noProof/>
          </w:rPr>
          <w:fldChar w:fldCharType="separate"/>
        </w:r>
        <w:r>
          <w:rPr>
            <w:noProof/>
          </w:rPr>
          <w:t>35</w:t>
        </w:r>
        <w:r>
          <w:rPr>
            <w:noProof/>
          </w:rPr>
          <w:fldChar w:fldCharType="end"/>
        </w:r>
      </w:hyperlink>
    </w:p>
    <w:p w14:paraId="4D928E69" w14:textId="73E06685" w:rsidR="004F7525" w:rsidRDefault="004F7525">
      <w:pPr>
        <w:pStyle w:val="Verzeichnis2"/>
        <w:rPr>
          <w:rFonts w:asciiTheme="minorHAnsi" w:eastAsiaTheme="minorEastAsia" w:hAnsiTheme="minorHAnsi"/>
          <w:b w:val="0"/>
          <w:noProof/>
          <w:color w:val="auto"/>
          <w:szCs w:val="22"/>
          <w:lang w:eastAsia="de-CH"/>
        </w:rPr>
      </w:pPr>
      <w:hyperlink w:anchor="_Toc487636663" w:history="1">
        <w:r w:rsidRPr="00754E5F">
          <w:rPr>
            <w:rStyle w:val="Hyperlink"/>
            <w:noProof/>
          </w:rPr>
          <w:t>2.140</w:t>
        </w:r>
        <w:r>
          <w:rPr>
            <w:rFonts w:asciiTheme="minorHAnsi" w:eastAsiaTheme="minorEastAsia" w:hAnsiTheme="minorHAnsi"/>
            <w:b w:val="0"/>
            <w:noProof/>
            <w:color w:val="auto"/>
            <w:szCs w:val="22"/>
            <w:lang w:eastAsia="de-CH"/>
          </w:rPr>
          <w:tab/>
        </w:r>
        <w:r w:rsidRPr="00754E5F">
          <w:rPr>
            <w:rStyle w:val="Hyperlink"/>
            <w:noProof/>
          </w:rPr>
          <w:t>Zugangsregel Service</w:t>
        </w:r>
        <w:r>
          <w:rPr>
            <w:noProof/>
          </w:rPr>
          <w:tab/>
        </w:r>
        <w:r>
          <w:rPr>
            <w:noProof/>
          </w:rPr>
          <w:fldChar w:fldCharType="begin"/>
        </w:r>
        <w:r>
          <w:rPr>
            <w:noProof/>
          </w:rPr>
          <w:instrText xml:space="preserve"> PAGEREF _Toc487636663 \h </w:instrText>
        </w:r>
        <w:r>
          <w:rPr>
            <w:noProof/>
          </w:rPr>
        </w:r>
        <w:r>
          <w:rPr>
            <w:noProof/>
          </w:rPr>
          <w:fldChar w:fldCharType="separate"/>
        </w:r>
        <w:r>
          <w:rPr>
            <w:noProof/>
          </w:rPr>
          <w:t>35</w:t>
        </w:r>
        <w:r>
          <w:rPr>
            <w:noProof/>
          </w:rPr>
          <w:fldChar w:fldCharType="end"/>
        </w:r>
      </w:hyperlink>
    </w:p>
    <w:p w14:paraId="0A6E2279" w14:textId="16881311" w:rsidR="004F7525" w:rsidRDefault="004F7525">
      <w:pPr>
        <w:pStyle w:val="Verzeichnis2"/>
        <w:rPr>
          <w:rFonts w:asciiTheme="minorHAnsi" w:eastAsiaTheme="minorEastAsia" w:hAnsiTheme="minorHAnsi"/>
          <w:b w:val="0"/>
          <w:noProof/>
          <w:color w:val="auto"/>
          <w:szCs w:val="22"/>
          <w:lang w:eastAsia="de-CH"/>
        </w:rPr>
      </w:pPr>
      <w:hyperlink w:anchor="_Toc487636664" w:history="1">
        <w:r w:rsidRPr="00754E5F">
          <w:rPr>
            <w:rStyle w:val="Hyperlink"/>
            <w:noProof/>
          </w:rPr>
          <w:t>2.141</w:t>
        </w:r>
        <w:r>
          <w:rPr>
            <w:rFonts w:asciiTheme="minorHAnsi" w:eastAsiaTheme="minorEastAsia" w:hAnsiTheme="minorHAnsi"/>
            <w:b w:val="0"/>
            <w:noProof/>
            <w:color w:val="auto"/>
            <w:szCs w:val="22"/>
            <w:lang w:eastAsia="de-CH"/>
          </w:rPr>
          <w:tab/>
        </w:r>
        <w:r w:rsidRPr="00754E5F">
          <w:rPr>
            <w:rStyle w:val="Hyperlink"/>
            <w:noProof/>
          </w:rPr>
          <w:t>Zugriff</w:t>
        </w:r>
        <w:r>
          <w:rPr>
            <w:noProof/>
          </w:rPr>
          <w:tab/>
        </w:r>
        <w:r>
          <w:rPr>
            <w:noProof/>
          </w:rPr>
          <w:fldChar w:fldCharType="begin"/>
        </w:r>
        <w:r>
          <w:rPr>
            <w:noProof/>
          </w:rPr>
          <w:instrText xml:space="preserve"> PAGEREF _Toc487636664 \h </w:instrText>
        </w:r>
        <w:r>
          <w:rPr>
            <w:noProof/>
          </w:rPr>
        </w:r>
        <w:r>
          <w:rPr>
            <w:noProof/>
          </w:rPr>
          <w:fldChar w:fldCharType="separate"/>
        </w:r>
        <w:r>
          <w:rPr>
            <w:noProof/>
          </w:rPr>
          <w:t>36</w:t>
        </w:r>
        <w:r>
          <w:rPr>
            <w:noProof/>
          </w:rPr>
          <w:fldChar w:fldCharType="end"/>
        </w:r>
      </w:hyperlink>
    </w:p>
    <w:p w14:paraId="3E2D24A5" w14:textId="0AD8AFF4" w:rsidR="004F7525" w:rsidRDefault="004F7525">
      <w:pPr>
        <w:pStyle w:val="Verzeichnis2"/>
        <w:rPr>
          <w:rFonts w:asciiTheme="minorHAnsi" w:eastAsiaTheme="minorEastAsia" w:hAnsiTheme="minorHAnsi"/>
          <w:b w:val="0"/>
          <w:noProof/>
          <w:color w:val="auto"/>
          <w:szCs w:val="22"/>
          <w:lang w:eastAsia="de-CH"/>
        </w:rPr>
      </w:pPr>
      <w:hyperlink w:anchor="_Toc487636665" w:history="1">
        <w:r w:rsidRPr="00754E5F">
          <w:rPr>
            <w:rStyle w:val="Hyperlink"/>
            <w:noProof/>
          </w:rPr>
          <w:t>2.142</w:t>
        </w:r>
        <w:r>
          <w:rPr>
            <w:rFonts w:asciiTheme="minorHAnsi" w:eastAsiaTheme="minorEastAsia" w:hAnsiTheme="minorHAnsi"/>
            <w:b w:val="0"/>
            <w:noProof/>
            <w:color w:val="auto"/>
            <w:szCs w:val="22"/>
            <w:lang w:eastAsia="de-CH"/>
          </w:rPr>
          <w:tab/>
        </w:r>
        <w:r w:rsidRPr="00754E5F">
          <w:rPr>
            <w:rStyle w:val="Hyperlink"/>
            <w:noProof/>
          </w:rPr>
          <w:t>Zugriffskontrolle</w:t>
        </w:r>
        <w:r>
          <w:rPr>
            <w:noProof/>
          </w:rPr>
          <w:tab/>
        </w:r>
        <w:r>
          <w:rPr>
            <w:noProof/>
          </w:rPr>
          <w:fldChar w:fldCharType="begin"/>
        </w:r>
        <w:r>
          <w:rPr>
            <w:noProof/>
          </w:rPr>
          <w:instrText xml:space="preserve"> PAGEREF _Toc487636665 \h </w:instrText>
        </w:r>
        <w:r>
          <w:rPr>
            <w:noProof/>
          </w:rPr>
        </w:r>
        <w:r>
          <w:rPr>
            <w:noProof/>
          </w:rPr>
          <w:fldChar w:fldCharType="separate"/>
        </w:r>
        <w:r>
          <w:rPr>
            <w:noProof/>
          </w:rPr>
          <w:t>36</w:t>
        </w:r>
        <w:r>
          <w:rPr>
            <w:noProof/>
          </w:rPr>
          <w:fldChar w:fldCharType="end"/>
        </w:r>
      </w:hyperlink>
    </w:p>
    <w:p w14:paraId="64E3999E" w14:textId="5AA86877" w:rsidR="004F7525" w:rsidRDefault="004F7525">
      <w:pPr>
        <w:pStyle w:val="Verzeichnis2"/>
        <w:rPr>
          <w:rFonts w:asciiTheme="minorHAnsi" w:eastAsiaTheme="minorEastAsia" w:hAnsiTheme="minorHAnsi"/>
          <w:b w:val="0"/>
          <w:noProof/>
          <w:color w:val="auto"/>
          <w:szCs w:val="22"/>
          <w:lang w:eastAsia="de-CH"/>
        </w:rPr>
      </w:pPr>
      <w:hyperlink w:anchor="_Toc487636666" w:history="1">
        <w:r w:rsidRPr="00754E5F">
          <w:rPr>
            <w:rStyle w:val="Hyperlink"/>
            <w:noProof/>
          </w:rPr>
          <w:t>2.143</w:t>
        </w:r>
        <w:r>
          <w:rPr>
            <w:rFonts w:asciiTheme="minorHAnsi" w:eastAsiaTheme="minorEastAsia" w:hAnsiTheme="minorHAnsi"/>
            <w:b w:val="0"/>
            <w:noProof/>
            <w:color w:val="auto"/>
            <w:szCs w:val="22"/>
            <w:lang w:eastAsia="de-CH"/>
          </w:rPr>
          <w:tab/>
        </w:r>
        <w:r w:rsidRPr="00754E5F">
          <w:rPr>
            <w:rStyle w:val="Hyperlink"/>
            <w:noProof/>
          </w:rPr>
          <w:t>Zugriffsrecht</w:t>
        </w:r>
        <w:r>
          <w:rPr>
            <w:noProof/>
          </w:rPr>
          <w:tab/>
        </w:r>
        <w:r>
          <w:rPr>
            <w:noProof/>
          </w:rPr>
          <w:fldChar w:fldCharType="begin"/>
        </w:r>
        <w:r>
          <w:rPr>
            <w:noProof/>
          </w:rPr>
          <w:instrText xml:space="preserve"> PAGEREF _Toc487636666 \h </w:instrText>
        </w:r>
        <w:r>
          <w:rPr>
            <w:noProof/>
          </w:rPr>
        </w:r>
        <w:r>
          <w:rPr>
            <w:noProof/>
          </w:rPr>
          <w:fldChar w:fldCharType="separate"/>
        </w:r>
        <w:r>
          <w:rPr>
            <w:noProof/>
          </w:rPr>
          <w:t>36</w:t>
        </w:r>
        <w:r>
          <w:rPr>
            <w:noProof/>
          </w:rPr>
          <w:fldChar w:fldCharType="end"/>
        </w:r>
      </w:hyperlink>
    </w:p>
    <w:p w14:paraId="0A892DC6" w14:textId="208C640E" w:rsidR="004F7525" w:rsidRDefault="004F7525">
      <w:pPr>
        <w:pStyle w:val="Verzeichnis2"/>
        <w:rPr>
          <w:rFonts w:asciiTheme="minorHAnsi" w:eastAsiaTheme="minorEastAsia" w:hAnsiTheme="minorHAnsi"/>
          <w:b w:val="0"/>
          <w:noProof/>
          <w:color w:val="auto"/>
          <w:szCs w:val="22"/>
          <w:lang w:eastAsia="de-CH"/>
        </w:rPr>
      </w:pPr>
      <w:hyperlink w:anchor="_Toc487636667" w:history="1">
        <w:r w:rsidRPr="00754E5F">
          <w:rPr>
            <w:rStyle w:val="Hyperlink"/>
            <w:noProof/>
          </w:rPr>
          <w:t>2.144</w:t>
        </w:r>
        <w:r>
          <w:rPr>
            <w:rFonts w:asciiTheme="minorHAnsi" w:eastAsiaTheme="minorEastAsia" w:hAnsiTheme="minorHAnsi"/>
            <w:b w:val="0"/>
            <w:noProof/>
            <w:color w:val="auto"/>
            <w:szCs w:val="22"/>
            <w:lang w:eastAsia="de-CH"/>
          </w:rPr>
          <w:tab/>
        </w:r>
        <w:r w:rsidRPr="00754E5F">
          <w:rPr>
            <w:rStyle w:val="Hyperlink"/>
            <w:noProof/>
          </w:rPr>
          <w:t>Zugriffsrecht Service</w:t>
        </w:r>
        <w:r>
          <w:rPr>
            <w:noProof/>
          </w:rPr>
          <w:tab/>
        </w:r>
        <w:r>
          <w:rPr>
            <w:noProof/>
          </w:rPr>
          <w:fldChar w:fldCharType="begin"/>
        </w:r>
        <w:r>
          <w:rPr>
            <w:noProof/>
          </w:rPr>
          <w:instrText xml:space="preserve"> PAGEREF _Toc487636667 \h </w:instrText>
        </w:r>
        <w:r>
          <w:rPr>
            <w:noProof/>
          </w:rPr>
        </w:r>
        <w:r>
          <w:rPr>
            <w:noProof/>
          </w:rPr>
          <w:fldChar w:fldCharType="separate"/>
        </w:r>
        <w:r>
          <w:rPr>
            <w:noProof/>
          </w:rPr>
          <w:t>36</w:t>
        </w:r>
        <w:r>
          <w:rPr>
            <w:noProof/>
          </w:rPr>
          <w:fldChar w:fldCharType="end"/>
        </w:r>
      </w:hyperlink>
    </w:p>
    <w:p w14:paraId="4BADC392" w14:textId="74516988" w:rsidR="004F7525" w:rsidRDefault="004F7525">
      <w:pPr>
        <w:pStyle w:val="Verzeichnis1"/>
        <w:rPr>
          <w:rFonts w:asciiTheme="minorHAnsi" w:eastAsiaTheme="minorEastAsia" w:hAnsiTheme="minorHAnsi"/>
          <w:b w:val="0"/>
          <w:noProof/>
          <w:color w:val="auto"/>
          <w:sz w:val="22"/>
          <w:szCs w:val="22"/>
          <w:lang w:eastAsia="de-CH"/>
        </w:rPr>
      </w:pPr>
      <w:hyperlink w:anchor="_Toc487636668" w:history="1">
        <w:r w:rsidRPr="00754E5F">
          <w:rPr>
            <w:rStyle w:val="Hyperlink"/>
            <w:noProof/>
          </w:rPr>
          <w:t>3</w:t>
        </w:r>
        <w:r>
          <w:rPr>
            <w:rFonts w:asciiTheme="minorHAnsi" w:eastAsiaTheme="minorEastAsia" w:hAnsiTheme="minorHAnsi"/>
            <w:b w:val="0"/>
            <w:noProof/>
            <w:color w:val="auto"/>
            <w:sz w:val="22"/>
            <w:szCs w:val="22"/>
            <w:lang w:eastAsia="de-CH"/>
          </w:rPr>
          <w:tab/>
        </w:r>
        <w:r w:rsidRPr="00754E5F">
          <w:rPr>
            <w:rStyle w:val="Hyperlink"/>
            <w:noProof/>
          </w:rPr>
          <w:t>Haftungsausschluss/Hinweise auf Rechte Dritter</w:t>
        </w:r>
        <w:r>
          <w:rPr>
            <w:noProof/>
          </w:rPr>
          <w:tab/>
        </w:r>
        <w:r>
          <w:rPr>
            <w:noProof/>
          </w:rPr>
          <w:fldChar w:fldCharType="begin"/>
        </w:r>
        <w:r>
          <w:rPr>
            <w:noProof/>
          </w:rPr>
          <w:instrText xml:space="preserve"> PAGEREF _Toc487636668 \h </w:instrText>
        </w:r>
        <w:r>
          <w:rPr>
            <w:noProof/>
          </w:rPr>
        </w:r>
        <w:r>
          <w:rPr>
            <w:noProof/>
          </w:rPr>
          <w:fldChar w:fldCharType="separate"/>
        </w:r>
        <w:r>
          <w:rPr>
            <w:noProof/>
          </w:rPr>
          <w:t>36</w:t>
        </w:r>
        <w:r>
          <w:rPr>
            <w:noProof/>
          </w:rPr>
          <w:fldChar w:fldCharType="end"/>
        </w:r>
      </w:hyperlink>
    </w:p>
    <w:p w14:paraId="64348C2F" w14:textId="2C664B19" w:rsidR="004F7525" w:rsidRDefault="004F7525">
      <w:pPr>
        <w:pStyle w:val="Verzeichnis1"/>
        <w:rPr>
          <w:rFonts w:asciiTheme="minorHAnsi" w:eastAsiaTheme="minorEastAsia" w:hAnsiTheme="minorHAnsi"/>
          <w:b w:val="0"/>
          <w:noProof/>
          <w:color w:val="auto"/>
          <w:sz w:val="22"/>
          <w:szCs w:val="22"/>
          <w:lang w:eastAsia="de-CH"/>
        </w:rPr>
      </w:pPr>
      <w:hyperlink w:anchor="_Toc487636669" w:history="1">
        <w:r w:rsidRPr="00754E5F">
          <w:rPr>
            <w:rStyle w:val="Hyperlink"/>
            <w:noProof/>
          </w:rPr>
          <w:t>4</w:t>
        </w:r>
        <w:r>
          <w:rPr>
            <w:rFonts w:asciiTheme="minorHAnsi" w:eastAsiaTheme="minorEastAsia" w:hAnsiTheme="minorHAnsi"/>
            <w:b w:val="0"/>
            <w:noProof/>
            <w:color w:val="auto"/>
            <w:sz w:val="22"/>
            <w:szCs w:val="22"/>
            <w:lang w:eastAsia="de-CH"/>
          </w:rPr>
          <w:tab/>
        </w:r>
        <w:r w:rsidRPr="00754E5F">
          <w:rPr>
            <w:rStyle w:val="Hyperlink"/>
            <w:noProof/>
          </w:rPr>
          <w:t>Urheberrechte</w:t>
        </w:r>
        <w:r>
          <w:rPr>
            <w:noProof/>
          </w:rPr>
          <w:tab/>
        </w:r>
        <w:r>
          <w:rPr>
            <w:noProof/>
          </w:rPr>
          <w:fldChar w:fldCharType="begin"/>
        </w:r>
        <w:r>
          <w:rPr>
            <w:noProof/>
          </w:rPr>
          <w:instrText xml:space="preserve"> PAGEREF _Toc487636669 \h </w:instrText>
        </w:r>
        <w:r>
          <w:rPr>
            <w:noProof/>
          </w:rPr>
        </w:r>
        <w:r>
          <w:rPr>
            <w:noProof/>
          </w:rPr>
          <w:fldChar w:fldCharType="separate"/>
        </w:r>
        <w:r>
          <w:rPr>
            <w:noProof/>
          </w:rPr>
          <w:t>37</w:t>
        </w:r>
        <w:r>
          <w:rPr>
            <w:noProof/>
          </w:rPr>
          <w:fldChar w:fldCharType="end"/>
        </w:r>
      </w:hyperlink>
    </w:p>
    <w:p w14:paraId="4EF2C03D" w14:textId="3B49A37F" w:rsidR="004F7525" w:rsidRDefault="004F7525">
      <w:pPr>
        <w:pStyle w:val="Verzeichnis1"/>
        <w:rPr>
          <w:rFonts w:asciiTheme="minorHAnsi" w:eastAsiaTheme="minorEastAsia" w:hAnsiTheme="minorHAnsi"/>
          <w:b w:val="0"/>
          <w:noProof/>
          <w:color w:val="auto"/>
          <w:sz w:val="22"/>
          <w:szCs w:val="22"/>
          <w:lang w:eastAsia="de-CH"/>
        </w:rPr>
      </w:pPr>
      <w:hyperlink w:anchor="_Toc487636670" w:history="1">
        <w:r w:rsidRPr="00754E5F">
          <w:rPr>
            <w:rStyle w:val="Hyperlink"/>
            <w:noProof/>
            <w:lang w:val="en-US"/>
          </w:rPr>
          <w:t>Anhang A – Referenzen &amp; Bibliographie</w:t>
        </w:r>
        <w:r>
          <w:rPr>
            <w:noProof/>
          </w:rPr>
          <w:tab/>
        </w:r>
        <w:r>
          <w:rPr>
            <w:noProof/>
          </w:rPr>
          <w:fldChar w:fldCharType="begin"/>
        </w:r>
        <w:r>
          <w:rPr>
            <w:noProof/>
          </w:rPr>
          <w:instrText xml:space="preserve"> PAGEREF _Toc487636670 \h </w:instrText>
        </w:r>
        <w:r>
          <w:rPr>
            <w:noProof/>
          </w:rPr>
        </w:r>
        <w:r>
          <w:rPr>
            <w:noProof/>
          </w:rPr>
          <w:fldChar w:fldCharType="separate"/>
        </w:r>
        <w:r>
          <w:rPr>
            <w:noProof/>
          </w:rPr>
          <w:t>38</w:t>
        </w:r>
        <w:r>
          <w:rPr>
            <w:noProof/>
          </w:rPr>
          <w:fldChar w:fldCharType="end"/>
        </w:r>
      </w:hyperlink>
    </w:p>
    <w:p w14:paraId="51C5C3D8" w14:textId="37580BE0" w:rsidR="004F7525" w:rsidRDefault="004F7525">
      <w:pPr>
        <w:pStyle w:val="Verzeichnis1"/>
        <w:rPr>
          <w:rFonts w:asciiTheme="minorHAnsi" w:eastAsiaTheme="minorEastAsia" w:hAnsiTheme="minorHAnsi"/>
          <w:b w:val="0"/>
          <w:noProof/>
          <w:color w:val="auto"/>
          <w:sz w:val="22"/>
          <w:szCs w:val="22"/>
          <w:lang w:eastAsia="de-CH"/>
        </w:rPr>
      </w:pPr>
      <w:hyperlink w:anchor="_Toc487636671" w:history="1">
        <w:r w:rsidRPr="00754E5F">
          <w:rPr>
            <w:rStyle w:val="Hyperlink"/>
            <w:noProof/>
          </w:rPr>
          <w:t>Anhang B – Mitarbeit &amp; Überprüfung</w:t>
        </w:r>
        <w:r>
          <w:rPr>
            <w:noProof/>
          </w:rPr>
          <w:tab/>
        </w:r>
        <w:r>
          <w:rPr>
            <w:noProof/>
          </w:rPr>
          <w:fldChar w:fldCharType="begin"/>
        </w:r>
        <w:r>
          <w:rPr>
            <w:noProof/>
          </w:rPr>
          <w:instrText xml:space="preserve"> PAGEREF _Toc487636671 \h </w:instrText>
        </w:r>
        <w:r>
          <w:rPr>
            <w:noProof/>
          </w:rPr>
        </w:r>
        <w:r>
          <w:rPr>
            <w:noProof/>
          </w:rPr>
          <w:fldChar w:fldCharType="separate"/>
        </w:r>
        <w:r>
          <w:rPr>
            <w:noProof/>
          </w:rPr>
          <w:t>39</w:t>
        </w:r>
        <w:r>
          <w:rPr>
            <w:noProof/>
          </w:rPr>
          <w:fldChar w:fldCharType="end"/>
        </w:r>
      </w:hyperlink>
    </w:p>
    <w:p w14:paraId="2AF70D96" w14:textId="04DD76A5" w:rsidR="004F7525" w:rsidRDefault="004F7525">
      <w:pPr>
        <w:pStyle w:val="Verzeichnis1"/>
        <w:rPr>
          <w:rFonts w:asciiTheme="minorHAnsi" w:eastAsiaTheme="minorEastAsia" w:hAnsiTheme="minorHAnsi"/>
          <w:b w:val="0"/>
          <w:noProof/>
          <w:color w:val="auto"/>
          <w:sz w:val="22"/>
          <w:szCs w:val="22"/>
          <w:lang w:eastAsia="de-CH"/>
        </w:rPr>
      </w:pPr>
      <w:hyperlink w:anchor="_Toc487636672" w:history="1">
        <w:r w:rsidRPr="00754E5F">
          <w:rPr>
            <w:rStyle w:val="Hyperlink"/>
            <w:noProof/>
          </w:rPr>
          <w:t>Anhang C – Abkürzungen und Glossar</w:t>
        </w:r>
        <w:r>
          <w:rPr>
            <w:noProof/>
          </w:rPr>
          <w:tab/>
        </w:r>
        <w:r>
          <w:rPr>
            <w:noProof/>
          </w:rPr>
          <w:fldChar w:fldCharType="begin"/>
        </w:r>
        <w:r>
          <w:rPr>
            <w:noProof/>
          </w:rPr>
          <w:instrText xml:space="preserve"> PAGEREF _Toc487636672 \h </w:instrText>
        </w:r>
        <w:r>
          <w:rPr>
            <w:noProof/>
          </w:rPr>
        </w:r>
        <w:r>
          <w:rPr>
            <w:noProof/>
          </w:rPr>
          <w:fldChar w:fldCharType="separate"/>
        </w:r>
        <w:r>
          <w:rPr>
            <w:noProof/>
          </w:rPr>
          <w:t>39</w:t>
        </w:r>
        <w:r>
          <w:rPr>
            <w:noProof/>
          </w:rPr>
          <w:fldChar w:fldCharType="end"/>
        </w:r>
      </w:hyperlink>
    </w:p>
    <w:p w14:paraId="62D0FE58" w14:textId="6039ACAE" w:rsidR="004F7525" w:rsidRDefault="004F7525">
      <w:pPr>
        <w:pStyle w:val="Verzeichnis1"/>
        <w:rPr>
          <w:rFonts w:asciiTheme="minorHAnsi" w:eastAsiaTheme="minorEastAsia" w:hAnsiTheme="minorHAnsi"/>
          <w:b w:val="0"/>
          <w:noProof/>
          <w:color w:val="auto"/>
          <w:sz w:val="22"/>
          <w:szCs w:val="22"/>
          <w:lang w:eastAsia="de-CH"/>
        </w:rPr>
      </w:pPr>
      <w:hyperlink w:anchor="_Toc487636673" w:history="1">
        <w:r w:rsidRPr="00754E5F">
          <w:rPr>
            <w:rStyle w:val="Hyperlink"/>
            <w:noProof/>
          </w:rPr>
          <w:t>Anhang E – Abbildungsverzeichnis</w:t>
        </w:r>
        <w:r>
          <w:rPr>
            <w:noProof/>
          </w:rPr>
          <w:tab/>
        </w:r>
        <w:r>
          <w:rPr>
            <w:noProof/>
          </w:rPr>
          <w:fldChar w:fldCharType="begin"/>
        </w:r>
        <w:r>
          <w:rPr>
            <w:noProof/>
          </w:rPr>
          <w:instrText xml:space="preserve"> PAGEREF _Toc487636673 \h </w:instrText>
        </w:r>
        <w:r>
          <w:rPr>
            <w:noProof/>
          </w:rPr>
        </w:r>
        <w:r>
          <w:rPr>
            <w:noProof/>
          </w:rPr>
          <w:fldChar w:fldCharType="separate"/>
        </w:r>
        <w:r>
          <w:rPr>
            <w:noProof/>
          </w:rPr>
          <w:t>40</w:t>
        </w:r>
        <w:r>
          <w:rPr>
            <w:noProof/>
          </w:rPr>
          <w:fldChar w:fldCharType="end"/>
        </w:r>
      </w:hyperlink>
    </w:p>
    <w:p w14:paraId="4AB03102" w14:textId="03846B3D" w:rsidR="006B1E4D" w:rsidRDefault="00C0357F">
      <w:pPr>
        <w:widowControl/>
      </w:pPr>
      <w:r>
        <w:fldChar w:fldCharType="end"/>
      </w:r>
      <w:bookmarkStart w:id="0" w:name="_GoBack"/>
      <w:bookmarkEnd w:id="0"/>
    </w:p>
    <w:p w14:paraId="6454E8A0" w14:textId="77777777" w:rsidR="006B1E4D" w:rsidRDefault="006B1E4D">
      <w:pPr>
        <w:widowControl/>
      </w:pPr>
    </w:p>
    <w:p w14:paraId="286D263B" w14:textId="77777777" w:rsidR="006B1E4D" w:rsidRDefault="00C0357F">
      <w:pPr>
        <w:rPr>
          <w:b/>
          <w:sz w:val="32"/>
        </w:rPr>
      </w:pPr>
      <w:bookmarkStart w:id="1" w:name="_Toc252368069"/>
      <w:bookmarkEnd w:id="1"/>
      <w:r>
        <w:rPr>
          <w:b/>
          <w:sz w:val="32"/>
        </w:rPr>
        <w:t>Hinweis</w:t>
      </w:r>
    </w:p>
    <w:p w14:paraId="7E6072AE" w14:textId="77777777" w:rsidR="006B1E4D" w:rsidRDefault="00C0357F">
      <w:r>
        <w:t>Aus Gründen der besseren Lesbarkeit und Verständlichkeit wird im vorliegenden Dokument bei der Bezeichnung von Personen ausschliesslich die maskuline Form verwendet. Diese Formulierung schliesst Frauen in ihrer jeweiligen Funktion ausdrücklich mit ein.</w:t>
      </w:r>
    </w:p>
    <w:p w14:paraId="551C87D4" w14:textId="77777777" w:rsidR="006B1E4D" w:rsidRDefault="00C0357F">
      <w:pPr>
        <w:widowControl/>
      </w:pPr>
      <w:r>
        <w:br w:type="page"/>
      </w:r>
    </w:p>
    <w:p w14:paraId="4293AB5A" w14:textId="58B52E7C" w:rsidR="006B1E4D" w:rsidRDefault="00C0357F">
      <w:pPr>
        <w:pStyle w:val="berschrift1"/>
        <w:numPr>
          <w:ilvl w:val="0"/>
          <w:numId w:val="3"/>
        </w:numPr>
      </w:pPr>
      <w:bookmarkStart w:id="2" w:name="_Toc457223039"/>
      <w:bookmarkStart w:id="3" w:name="_Ref478547936"/>
      <w:bookmarkStart w:id="4" w:name="_Ref478547965"/>
      <w:bookmarkStart w:id="5" w:name="_Toc487636517"/>
      <w:bookmarkEnd w:id="2"/>
      <w:r>
        <w:lastRenderedPageBreak/>
        <w:t>Einleitung</w:t>
      </w:r>
      <w:bookmarkEnd w:id="3"/>
      <w:bookmarkEnd w:id="4"/>
      <w:bookmarkEnd w:id="5"/>
    </w:p>
    <w:p w14:paraId="39C53CDD" w14:textId="3EB12F57" w:rsidR="007B046C" w:rsidRPr="007B046C" w:rsidRDefault="004C43C7" w:rsidP="007B046C">
      <w:r w:rsidRPr="004C43C7">
        <w:t>Internetbasierte Geschäftsprozesse setzen vertrauenswürdige Subjekte und damit verbundenes Wissen um die Handlungspartner voraus. Entsprechende Dienste werden durch die Identitäts- und Zugriffsverwaltung (Identity and Access Management, IAM) gewährleistet. Sie sind beim Bereitstellen von Lösungen im E-Government Schweiz zu berücksichtigen, damit lokale Anwendungen und Dienste sowohl organisationsintern wie auch organisationsübergreifend genutzt werden können. Der Standard definiert die grundlegenden Begriffe und Konzepte im Bereich IAM und dient damit als Grundlage für alle, welche im E-Government-Umfeld Lösungen entwerfen.</w:t>
      </w:r>
    </w:p>
    <w:p w14:paraId="362185A5" w14:textId="3DFF1FE8" w:rsidR="006B1E4D" w:rsidRDefault="00C0357F">
      <w:pPr>
        <w:pStyle w:val="berschrift2"/>
        <w:numPr>
          <w:ilvl w:val="1"/>
          <w:numId w:val="3"/>
        </w:numPr>
      </w:pPr>
      <w:bookmarkStart w:id="6" w:name="_Toc457223040"/>
      <w:bookmarkStart w:id="7" w:name="_Toc487636518"/>
      <w:bookmarkEnd w:id="6"/>
      <w:r>
        <w:t>Status</w:t>
      </w:r>
      <w:bookmarkEnd w:id="7"/>
    </w:p>
    <w:p w14:paraId="3F10DEA3" w14:textId="77777777" w:rsidR="006B1E4D" w:rsidRDefault="00C0357F">
      <w:r>
        <w:t>&lt;Zutreffendes fett markieren&gt;</w:t>
      </w:r>
    </w:p>
    <w:p w14:paraId="0539E8F0" w14:textId="77777777" w:rsidR="006B1E4D" w:rsidRDefault="00C0357F">
      <w:pPr>
        <w:rPr>
          <w:b/>
        </w:rPr>
      </w:pPr>
      <w:r>
        <w:rPr>
          <w:b/>
          <w:i/>
        </w:rPr>
        <w:t>In Arbeit:</w:t>
      </w:r>
      <w:r>
        <w:rPr>
          <w:b/>
        </w:rPr>
        <w:t xml:space="preserve"> Der Gebrauch ist nur innerhalb der Fachgruppe, bzw. im Expertenausschuss zugelassen.</w:t>
      </w:r>
    </w:p>
    <w:p w14:paraId="19A9EAE0" w14:textId="77777777" w:rsidR="006B1E4D" w:rsidRDefault="00C0357F">
      <w:r>
        <w:rPr>
          <w:i/>
        </w:rPr>
        <w:t>Entwurf:</w:t>
      </w:r>
      <w:r>
        <w:t xml:space="preserve"> Das Dokument wurde von den zuständigen Referenten aus dem Expertenausschuss zur öffentlichen Konsultation freigegeben und entsprechend publiziert.</w:t>
      </w:r>
    </w:p>
    <w:p w14:paraId="26A442E2" w14:textId="77777777" w:rsidR="006B1E4D" w:rsidRDefault="00C0357F">
      <w:r>
        <w:rPr>
          <w:i/>
        </w:rPr>
        <w:t>Vorschlag:</w:t>
      </w:r>
      <w:r>
        <w:t xml:space="preserve"> Das Dokument wird dem Expertenausschuss zur Genehmigung TT-MM-JJJJ vorgelegt, ist aber normativ noch nicht gültig. </w:t>
      </w:r>
    </w:p>
    <w:p w14:paraId="06A691BA" w14:textId="77777777" w:rsidR="006B1E4D" w:rsidRDefault="00C0357F">
      <w:r>
        <w:rPr>
          <w:i/>
        </w:rPr>
        <w:t>Genehmigt:</w:t>
      </w:r>
      <w:r>
        <w:t xml:space="preserve"> Das Dokument wurde vom Expertenausschuss genehmigt. Es hat für das definierte Einsatzgebiet im festgelegten Gültigkeitsbereich normative Kraft.</w:t>
      </w:r>
    </w:p>
    <w:p w14:paraId="3F3133D5" w14:textId="77777777" w:rsidR="006B1E4D" w:rsidRDefault="00C0357F">
      <w:r>
        <w:rPr>
          <w:i/>
        </w:rPr>
        <w:t>Abgelöst:</w:t>
      </w:r>
      <w:r>
        <w:t xml:space="preserve"> Das Dokument wurde durch eine neue, aktuellere Version ersetzt. Die Benutzung ist zwar noch möglich, es wird aber empfohlen, die neuere Version einzusetzen.</w:t>
      </w:r>
    </w:p>
    <w:p w14:paraId="5D9E531C" w14:textId="77777777" w:rsidR="006B1E4D" w:rsidRDefault="00C0357F">
      <w:r>
        <w:rPr>
          <w:i/>
        </w:rPr>
        <w:t>Aufgehoben:</w:t>
      </w:r>
      <w:r>
        <w:t xml:space="preserve"> Das Dokument wurde von eCH zurückgezogen. Er darf nicht mehr genutzt werden.</w:t>
      </w:r>
    </w:p>
    <w:p w14:paraId="1DE7461F" w14:textId="31AD303E" w:rsidR="006B1E4D" w:rsidRDefault="00C0357F">
      <w:pPr>
        <w:pStyle w:val="berschrift2"/>
        <w:numPr>
          <w:ilvl w:val="1"/>
          <w:numId w:val="3"/>
        </w:numPr>
      </w:pPr>
      <w:bookmarkStart w:id="8" w:name="_Toc457223041"/>
      <w:bookmarkStart w:id="9" w:name="_Toc487636519"/>
      <w:r>
        <w:t>Anwendungsgebi</w:t>
      </w:r>
      <w:bookmarkEnd w:id="8"/>
      <w:r>
        <w:t>et</w:t>
      </w:r>
      <w:bookmarkEnd w:id="9"/>
    </w:p>
    <w:p w14:paraId="5C20885F" w14:textId="578198E0" w:rsidR="00994098" w:rsidRDefault="00D501E6" w:rsidP="000C677B">
      <w:r w:rsidRPr="00D501E6">
        <w:t>Die in diesem Standard definierten Konzepte und Begriffe fassen die Terminologie der bereits bestehenden eCH-Standards im Bereich IAM zusammen und konsolidieren diese. Die aufgenommenen Begriffe umfassen Stakeholder, Prozesse, Services bis zu Implementationsdetails in föderierten und nicht föderierten IAM-Lösungen. Begriffe aus internationalen Standards werden zu den definierten Begriffen in Beziehung gesetzt und damit verständlicher gemacht.</w:t>
      </w:r>
    </w:p>
    <w:p w14:paraId="21D2B07A" w14:textId="16A840F7" w:rsidR="00D501E6" w:rsidRDefault="00D501E6" w:rsidP="00082027">
      <w:pPr>
        <w:pStyle w:val="berschrift2"/>
        <w:numPr>
          <w:ilvl w:val="1"/>
          <w:numId w:val="3"/>
        </w:numPr>
      </w:pPr>
      <w:bookmarkStart w:id="10" w:name="_Toc487636520"/>
      <w:r>
        <w:t>Anwendungsgebiet</w:t>
      </w:r>
      <w:bookmarkEnd w:id="10"/>
    </w:p>
    <w:p w14:paraId="607EF392" w14:textId="6870459B" w:rsidR="00D501E6" w:rsidRDefault="00D501E6">
      <w:r w:rsidRPr="00D501E6">
        <w:t>Mit der Schaffung eines Glossars für den Bereich IAM, das mit jedem neuen oder aktualisierten eCH-Standard auf den letzten Stand gebracht wird, wird die Qualität und Konsistenz alles Standards in diesem Bereich erheblich verbessert.</w:t>
      </w:r>
    </w:p>
    <w:p w14:paraId="362B3136" w14:textId="77777777" w:rsidR="007E5B36" w:rsidRDefault="007E5B36"/>
    <w:p w14:paraId="14499CF6" w14:textId="7AA2F1B4" w:rsidR="00BA5359" w:rsidRDefault="00BA5359" w:rsidP="00082027">
      <w:pPr>
        <w:pStyle w:val="berschrift2"/>
        <w:numPr>
          <w:ilvl w:val="1"/>
          <w:numId w:val="3"/>
        </w:numPr>
      </w:pPr>
      <w:bookmarkStart w:id="11" w:name="_Toc487636521"/>
      <w:r>
        <w:lastRenderedPageBreak/>
        <w:t>Schwerpunkt</w:t>
      </w:r>
      <w:bookmarkEnd w:id="11"/>
    </w:p>
    <w:p w14:paraId="581F72D0" w14:textId="007D7A9E" w:rsidR="00BA5359" w:rsidRPr="00994098" w:rsidRDefault="00BA5359">
      <w:r w:rsidRPr="00BA5359">
        <w:t>Kapitel 2 beschreibt die wichtigsten Konzepte und Begriffe</w:t>
      </w:r>
      <w:r w:rsidR="007E5B36">
        <w:t xml:space="preserve"> auf dem Bereich IAM mit der Ein</w:t>
      </w:r>
      <w:r w:rsidRPr="00BA5359">
        <w:t>schränkung auf E-Government und E-Health.</w:t>
      </w:r>
    </w:p>
    <w:p w14:paraId="633D859E" w14:textId="114CD847" w:rsidR="00994098" w:rsidRDefault="00994098">
      <w:pPr>
        <w:pStyle w:val="berschrift2"/>
        <w:numPr>
          <w:ilvl w:val="1"/>
          <w:numId w:val="3"/>
        </w:numPr>
      </w:pPr>
      <w:r>
        <w:t xml:space="preserve"> </w:t>
      </w:r>
      <w:bookmarkStart w:id="12" w:name="_Toc487636522"/>
      <w:r>
        <w:t>Normativer Charakter der Kapitel</w:t>
      </w:r>
      <w:bookmarkEnd w:id="12"/>
    </w:p>
    <w:p w14:paraId="4C79CAC8" w14:textId="4FDC79AF" w:rsidR="006B1E4D" w:rsidRDefault="00BD3574">
      <w:r w:rsidRPr="00BD3574">
        <w:t>Die Kapitel des vorliegenden Standards sind von normativem oder auch deskriptivem Charakter. definiert die Einordnung der Kapitel.</w:t>
      </w:r>
    </w:p>
    <w:tbl>
      <w:tblPr>
        <w:tblStyle w:val="GridTable4Accent51"/>
        <w:tblW w:w="0" w:type="auto"/>
        <w:tblLook w:val="04A0" w:firstRow="1" w:lastRow="0" w:firstColumn="1" w:lastColumn="0" w:noHBand="0" w:noVBand="1"/>
      </w:tblPr>
      <w:tblGrid>
        <w:gridCol w:w="6226"/>
        <w:gridCol w:w="2835"/>
      </w:tblGrid>
      <w:tr w:rsidR="00BD3574" w14:paraId="68766755" w14:textId="77777777" w:rsidTr="00562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D09C6EE" w14:textId="77777777" w:rsidR="00BD3574" w:rsidRPr="00754945" w:rsidRDefault="00BD3574" w:rsidP="00562B3D">
            <w:pPr>
              <w:widowControl/>
              <w:spacing w:after="0"/>
              <w:rPr>
                <w:highlight w:val="yellow"/>
              </w:rPr>
            </w:pPr>
            <w:r w:rsidRPr="00754945">
              <w:t>Kapitel</w:t>
            </w:r>
          </w:p>
        </w:tc>
        <w:tc>
          <w:tcPr>
            <w:tcW w:w="2866" w:type="dxa"/>
          </w:tcPr>
          <w:p w14:paraId="1B2152E9" w14:textId="77777777" w:rsidR="00BD3574" w:rsidRPr="00754945" w:rsidRDefault="00BD3574" w:rsidP="00562B3D">
            <w:pPr>
              <w:widowControl/>
              <w:spacing w:after="0"/>
              <w:cnfStyle w:val="100000000000" w:firstRow="1" w:lastRow="0" w:firstColumn="0" w:lastColumn="0" w:oddVBand="0" w:evenVBand="0" w:oddHBand="0" w:evenHBand="0" w:firstRowFirstColumn="0" w:firstRowLastColumn="0" w:lastRowFirstColumn="0" w:lastRowLastColumn="0"/>
              <w:rPr>
                <w:highlight w:val="yellow"/>
              </w:rPr>
            </w:pPr>
            <w:r w:rsidRPr="00754945">
              <w:t>Beschreibung</w:t>
            </w:r>
          </w:p>
        </w:tc>
      </w:tr>
      <w:tr w:rsidR="00BD3574" w14:paraId="44BFC224" w14:textId="77777777" w:rsidTr="00562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167104B" w14:textId="0C4C64BE" w:rsidR="00BD3574" w:rsidRPr="009978C5" w:rsidRDefault="00BD3574" w:rsidP="00562B3D">
            <w:pPr>
              <w:widowControl/>
              <w:spacing w:after="0"/>
            </w:pPr>
            <w:r w:rsidRPr="009978C5">
              <w:fldChar w:fldCharType="begin"/>
            </w:r>
            <w:r w:rsidRPr="00754945">
              <w:instrText xml:space="preserve"> REF _Ref478547936 \r \h  \* MERGEFORMAT </w:instrText>
            </w:r>
            <w:r w:rsidRPr="009978C5">
              <w:fldChar w:fldCharType="separate"/>
            </w:r>
            <w:r w:rsidR="004F7525">
              <w:t>1</w:t>
            </w:r>
            <w:r w:rsidRPr="009978C5">
              <w:fldChar w:fldCharType="end"/>
            </w:r>
            <w:r w:rsidRPr="00754945">
              <w:t xml:space="preserve"> </w:t>
            </w:r>
            <w:r w:rsidRPr="009978C5">
              <w:fldChar w:fldCharType="begin"/>
            </w:r>
            <w:r w:rsidRPr="00754945">
              <w:instrText xml:space="preserve"> REF _Ref478547965 \h </w:instrText>
            </w:r>
            <w:r w:rsidR="00754945" w:rsidRPr="00754945">
              <w:instrText xml:space="preserve"> \* MERGEFORMAT </w:instrText>
            </w:r>
            <w:r w:rsidRPr="009978C5">
              <w:fldChar w:fldCharType="separate"/>
            </w:r>
            <w:r w:rsidR="004F7525">
              <w:t>Einleitung</w:t>
            </w:r>
            <w:r w:rsidRPr="009978C5">
              <w:fldChar w:fldCharType="end"/>
            </w:r>
          </w:p>
        </w:tc>
        <w:tc>
          <w:tcPr>
            <w:tcW w:w="2866" w:type="dxa"/>
          </w:tcPr>
          <w:p w14:paraId="09E8D854" w14:textId="77777777" w:rsidR="00BD3574" w:rsidRPr="009978C5" w:rsidRDefault="00BD3574" w:rsidP="00562B3D">
            <w:pPr>
              <w:widowControl/>
              <w:spacing w:after="0"/>
              <w:cnfStyle w:val="000000100000" w:firstRow="0" w:lastRow="0" w:firstColumn="0" w:lastColumn="0" w:oddVBand="0" w:evenVBand="0" w:oddHBand="1" w:evenHBand="0" w:firstRowFirstColumn="0" w:firstRowLastColumn="0" w:lastRowFirstColumn="0" w:lastRowLastColumn="0"/>
              <w:rPr>
                <w:b/>
                <w:highlight w:val="yellow"/>
              </w:rPr>
            </w:pPr>
            <w:r w:rsidRPr="009978C5">
              <w:rPr>
                <w:b/>
              </w:rPr>
              <w:t>Deskriptiv</w:t>
            </w:r>
          </w:p>
        </w:tc>
      </w:tr>
      <w:tr w:rsidR="00BD3574" w14:paraId="506D15F7" w14:textId="77777777" w:rsidTr="00562B3D">
        <w:tc>
          <w:tcPr>
            <w:cnfStyle w:val="001000000000" w:firstRow="0" w:lastRow="0" w:firstColumn="1" w:lastColumn="0" w:oddVBand="0" w:evenVBand="0" w:oddHBand="0" w:evenHBand="0" w:firstRowFirstColumn="0" w:firstRowLastColumn="0" w:lastRowFirstColumn="0" w:lastRowLastColumn="0"/>
            <w:tcW w:w="6345" w:type="dxa"/>
          </w:tcPr>
          <w:p w14:paraId="0B87BEB1" w14:textId="1A790B89" w:rsidR="00BD3574" w:rsidRPr="009978C5" w:rsidRDefault="00BD3574" w:rsidP="00562B3D">
            <w:pPr>
              <w:widowControl/>
              <w:spacing w:after="0"/>
            </w:pPr>
            <w:r w:rsidRPr="009978C5">
              <w:fldChar w:fldCharType="begin"/>
            </w:r>
            <w:r w:rsidRPr="00754945">
              <w:instrText xml:space="preserve"> REF _Ref478547952 \r \h  \* MERGEFORMAT </w:instrText>
            </w:r>
            <w:r w:rsidRPr="009978C5">
              <w:fldChar w:fldCharType="separate"/>
            </w:r>
            <w:r w:rsidR="004F7525">
              <w:t>2</w:t>
            </w:r>
            <w:r w:rsidRPr="009978C5">
              <w:fldChar w:fldCharType="end"/>
            </w:r>
            <w:r w:rsidRPr="00754945">
              <w:t xml:space="preserve"> </w:t>
            </w:r>
            <w:r w:rsidRPr="009978C5">
              <w:fldChar w:fldCharType="begin"/>
            </w:r>
            <w:r w:rsidRPr="00754945">
              <w:instrText xml:space="preserve"> REF _Ref478547972 \h </w:instrText>
            </w:r>
            <w:r w:rsidR="00754945" w:rsidRPr="00754945">
              <w:instrText xml:space="preserve"> \* MERGEFORMAT </w:instrText>
            </w:r>
            <w:r w:rsidRPr="009978C5">
              <w:fldChar w:fldCharType="separate"/>
            </w:r>
            <w:r w:rsidR="004F7525">
              <w:t>Terminologie</w:t>
            </w:r>
            <w:r w:rsidRPr="009978C5">
              <w:fldChar w:fldCharType="end"/>
            </w:r>
          </w:p>
        </w:tc>
        <w:tc>
          <w:tcPr>
            <w:tcW w:w="2866" w:type="dxa"/>
          </w:tcPr>
          <w:p w14:paraId="71AB3715" w14:textId="77777777" w:rsidR="00BD3574" w:rsidRPr="009978C5" w:rsidRDefault="00BD3574" w:rsidP="00562B3D">
            <w:pPr>
              <w:widowControl/>
              <w:spacing w:after="0"/>
              <w:cnfStyle w:val="000000000000" w:firstRow="0" w:lastRow="0" w:firstColumn="0" w:lastColumn="0" w:oddVBand="0" w:evenVBand="0" w:oddHBand="0" w:evenHBand="0" w:firstRowFirstColumn="0" w:firstRowLastColumn="0" w:lastRowFirstColumn="0" w:lastRowLastColumn="0"/>
              <w:rPr>
                <w:b/>
                <w:highlight w:val="yellow"/>
              </w:rPr>
            </w:pPr>
            <w:r w:rsidRPr="009978C5">
              <w:rPr>
                <w:b/>
              </w:rPr>
              <w:t>Normativ</w:t>
            </w:r>
          </w:p>
        </w:tc>
      </w:tr>
    </w:tbl>
    <w:p w14:paraId="7D186C76" w14:textId="77777777" w:rsidR="00BD3574" w:rsidRDefault="00BD3574" w:rsidP="00BD3574">
      <w:pPr>
        <w:widowControl/>
        <w:spacing w:after="0"/>
      </w:pPr>
    </w:p>
    <w:p w14:paraId="430FB175" w14:textId="557186CF" w:rsidR="00D501E6" w:rsidRDefault="00BD3574" w:rsidP="000C677B">
      <w:pPr>
        <w:widowControl/>
        <w:spacing w:after="0"/>
      </w:pPr>
      <w:r>
        <w:t>Anhang A und Anhang C sind ebenfalls normativ. Alle anderen Anhänge dieses Standards sind deskriptiv.</w:t>
      </w:r>
    </w:p>
    <w:p w14:paraId="7F4DA66F" w14:textId="77777777" w:rsidR="00BA5359" w:rsidRDefault="00BA5359" w:rsidP="000C677B">
      <w:pPr>
        <w:widowControl/>
        <w:spacing w:after="0"/>
      </w:pPr>
    </w:p>
    <w:p w14:paraId="0F6CD486" w14:textId="77777777" w:rsidR="00D501E6" w:rsidRDefault="00D501E6" w:rsidP="000C677B">
      <w:pPr>
        <w:widowControl/>
        <w:spacing w:after="0"/>
      </w:pPr>
    </w:p>
    <w:p w14:paraId="77654B58" w14:textId="4E7AB92C" w:rsidR="006B1E4D" w:rsidRDefault="00842CC0" w:rsidP="0076487D">
      <w:pPr>
        <w:pStyle w:val="berschrift1"/>
        <w:numPr>
          <w:ilvl w:val="0"/>
          <w:numId w:val="2"/>
        </w:numPr>
      </w:pPr>
      <w:bookmarkStart w:id="13" w:name="_Ref478547952"/>
      <w:bookmarkStart w:id="14" w:name="_Ref478547972"/>
      <w:bookmarkStart w:id="15" w:name="_Toc487636523"/>
      <w:r>
        <w:t>Terminologie</w:t>
      </w:r>
      <w:bookmarkEnd w:id="13"/>
      <w:bookmarkEnd w:id="14"/>
      <w:bookmarkEnd w:id="15"/>
    </w:p>
    <w:p w14:paraId="0408765E" w14:textId="77777777" w:rsidR="006B1E4D" w:rsidRDefault="00C0357F">
      <w:pPr>
        <w:pStyle w:val="berschrift2"/>
        <w:numPr>
          <w:ilvl w:val="1"/>
          <w:numId w:val="2"/>
        </w:numPr>
      </w:pPr>
      <w:bookmarkStart w:id="16" w:name="_Toc487636524"/>
      <w:r>
        <w:t>Authentifikator</w:t>
      </w:r>
      <w:bookmarkEnd w:id="16"/>
    </w:p>
    <w:p w14:paraId="53B1B051" w14:textId="4EDA7760" w:rsidR="006B1E4D" w:rsidRDefault="00C0357F">
      <w:pPr>
        <w:pStyle w:val="Textkrper"/>
      </w:pPr>
      <w:r>
        <w:t>Der Authentifikator ist das funktionale Abbild des Authentifizierungsmittels der Realwelt. Mit</w:t>
      </w:r>
      <w:r w:rsidR="00FD0DEC">
        <w:t xml:space="preserve"> </w:t>
      </w:r>
      <w:r>
        <w:t>der Funktion eines Authentifikators wird in der Regel aus einem Eingabewert (Challenge) und einem geheimen Wert ein Ausgabewert erzeugt. Je nach Ausprägung muss der geheime Wert durch einen zweiten Faktor (PIN) aktiviert werden</w:t>
      </w:r>
      <w:r w:rsidR="00796E39">
        <w:t>.</w:t>
      </w:r>
    </w:p>
    <w:p w14:paraId="3BFC8490" w14:textId="7EB0E696" w:rsidR="00103D56" w:rsidRDefault="00103D56">
      <w:pPr>
        <w:pStyle w:val="Textkrper"/>
      </w:pPr>
      <w:r>
        <w:t xml:space="preserve">Synonyme: </w:t>
      </w:r>
      <w:r w:rsidRPr="00103D56">
        <w:t>Authentifizierungsfunktion, engl. Authentificator</w:t>
      </w:r>
    </w:p>
    <w:p w14:paraId="13E75478" w14:textId="77777777" w:rsidR="006B2994" w:rsidRDefault="006B2994" w:rsidP="006B2994">
      <w:pPr>
        <w:pStyle w:val="berschrift2"/>
        <w:numPr>
          <w:ilvl w:val="1"/>
          <w:numId w:val="2"/>
        </w:numPr>
      </w:pPr>
      <w:bookmarkStart w:id="17" w:name="_Ref481072868"/>
      <w:bookmarkStart w:id="18" w:name="_Toc487636525"/>
      <w:r>
        <w:t>Anbieterin von Zertifizierungsdiensten</w:t>
      </w:r>
      <w:bookmarkEnd w:id="17"/>
      <w:bookmarkEnd w:id="18"/>
    </w:p>
    <w:p w14:paraId="2CA0455A" w14:textId="095BF65D" w:rsidR="006B2994" w:rsidRPr="00984A3F" w:rsidRDefault="006B2994" w:rsidP="006B2994">
      <w:pPr>
        <w:pStyle w:val="Textkrper"/>
        <w:rPr>
          <w:i/>
        </w:rPr>
      </w:pPr>
      <w:r>
        <w:t>Gemäss ZertE</w:t>
      </w:r>
      <w:r w:rsidR="009D76DC">
        <w:t xml:space="preserv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w:t>
      </w:r>
      <w:r w:rsidRPr="00576EF1">
        <w:t xml:space="preserve"> </w:t>
      </w:r>
      <w:r w:rsidRPr="00984A3F">
        <w:rPr>
          <w:i/>
        </w:rPr>
        <w:t>„Stelle, die im Rahmen einer elektronischen Umgebung Daten bestätigt und zu diesem Zweck digitale Zertifikate ausstellt.“</w:t>
      </w:r>
    </w:p>
    <w:p w14:paraId="34DBDD54" w14:textId="7A5443DC" w:rsidR="006B2994" w:rsidRDefault="006B2994" w:rsidP="006B2994">
      <w:pPr>
        <w:pStyle w:val="Textkrper"/>
      </w:pPr>
      <w:r w:rsidRPr="00640E25">
        <w:t xml:space="preserve">Synonyme: Certification Service Provider, </w:t>
      </w:r>
      <w:r w:rsidRPr="00984A3F">
        <w:t>Zertifizierungsdienstleistern</w:t>
      </w:r>
      <w:r>
        <w:t xml:space="preserve">, Zertifizierungsstelle für digitale Zertifikate, </w:t>
      </w:r>
    </w:p>
    <w:p w14:paraId="71C6BC6D" w14:textId="77777777" w:rsidR="006B2994" w:rsidRDefault="006B2994" w:rsidP="006B2994">
      <w:pPr>
        <w:pStyle w:val="Textkrper"/>
      </w:pPr>
      <w:commentRangeStart w:id="19"/>
      <w:r>
        <w:t xml:space="preserve">Überbegriffe: </w:t>
      </w:r>
      <w:r w:rsidRPr="00576EF1">
        <w:t>Trust Service Provider (TSP)</w:t>
      </w:r>
      <w:r>
        <w:t>, Vertrauensdiensteanbieter (VDA)</w:t>
      </w:r>
      <w:commentRangeEnd w:id="19"/>
      <w:r>
        <w:rPr>
          <w:rStyle w:val="Kommentarzeichen"/>
        </w:rPr>
        <w:commentReference w:id="19"/>
      </w:r>
    </w:p>
    <w:p w14:paraId="638B0C37" w14:textId="77777777" w:rsidR="006B2994" w:rsidRDefault="006B2994">
      <w:pPr>
        <w:pStyle w:val="Textkrper"/>
      </w:pPr>
    </w:p>
    <w:p w14:paraId="62C5E7CB" w14:textId="77777777" w:rsidR="006B1E4D" w:rsidRDefault="00C0357F">
      <w:pPr>
        <w:pStyle w:val="berschrift2"/>
        <w:numPr>
          <w:ilvl w:val="1"/>
          <w:numId w:val="2"/>
        </w:numPr>
      </w:pPr>
      <w:bookmarkStart w:id="20" w:name="_Toc487636526"/>
      <w:r>
        <w:t>Attribut / Attribute</w:t>
      </w:r>
      <w:bookmarkEnd w:id="20"/>
    </w:p>
    <w:p w14:paraId="5D5A44D0" w14:textId="4F08BD79" w:rsidR="006B1E4D" w:rsidRDefault="00C0357F">
      <w:pPr>
        <w:pStyle w:val="Textkrper"/>
      </w:pPr>
      <w:r>
        <w:t>Semantisches Abbild einer einem Subjekt zugeordneten Eigenschaft, die das Subjekt näher beschreibt. Der Identifikator und die Credentials sind ebenfalls Attribute.</w:t>
      </w:r>
    </w:p>
    <w:p w14:paraId="6B0ED93E" w14:textId="77777777" w:rsidR="006B1E4D" w:rsidRDefault="00C0357F">
      <w:pPr>
        <w:pStyle w:val="Textkrper"/>
      </w:pPr>
      <w:r>
        <w:t>Ein Attribut setzt sich zusammen aus den Meta-Attributen Attributname (z.B. „Schuhgrösse“), Attributtyp (z.B. „Integer“) und Attributwert (z.B. „39“).</w:t>
      </w:r>
    </w:p>
    <w:p w14:paraId="33B11F21" w14:textId="4DF02E41" w:rsidR="006B1E4D" w:rsidRDefault="00C0357F">
      <w:pPr>
        <w:pStyle w:val="Textkrper"/>
      </w:pPr>
      <w:r>
        <w:lastRenderedPageBreak/>
        <w:t xml:space="preserve">Im Stellvertretungsfall besitzt die </w:t>
      </w:r>
      <w:r w:rsidR="004D243C">
        <w:t>E-Identity</w:t>
      </w:r>
      <w:r>
        <w:t xml:space="preserve"> des Stellvertreters für eine gewisse Zeit eine Menge von Attribute der </w:t>
      </w:r>
      <w:r w:rsidR="004D243C">
        <w:t>E-Identity</w:t>
      </w:r>
      <w:r w:rsidR="00AA7BB7">
        <w:t xml:space="preserve"> des vertretenen Subjekts.</w:t>
      </w:r>
    </w:p>
    <w:p w14:paraId="18D13B26" w14:textId="6AE23C34" w:rsidR="009B3460" w:rsidRDefault="004D243C">
      <w:pPr>
        <w:pStyle w:val="Textkrper"/>
      </w:pPr>
      <w:r w:rsidRPr="004D243C">
        <w:rPr>
          <w:b/>
        </w:rPr>
        <w:t>Persönliche Attribute</w:t>
      </w:r>
      <w:r>
        <w:t>:</w:t>
      </w:r>
      <w:r w:rsidR="00CB758B">
        <w:t xml:space="preserve"> </w:t>
      </w:r>
      <w:r w:rsidR="005E604A" w:rsidRPr="005E604A">
        <w:t>Attribute die einer natürlichen Person gehören. Dieser alleine muss über die Weitergabe von diesen Attributen entscheiden können.</w:t>
      </w:r>
    </w:p>
    <w:p w14:paraId="12A6FD43" w14:textId="63428392" w:rsidR="004D243C" w:rsidRDefault="004D243C">
      <w:pPr>
        <w:pStyle w:val="Textkrper"/>
      </w:pPr>
      <w:r w:rsidRPr="004D243C">
        <w:rPr>
          <w:b/>
        </w:rPr>
        <w:t>Enterprise Attribute</w:t>
      </w:r>
      <w:r>
        <w:t>:</w:t>
      </w:r>
      <w:r w:rsidR="005E604A">
        <w:t xml:space="preserve"> </w:t>
      </w:r>
      <w:r w:rsidR="005E604A" w:rsidRPr="005E604A">
        <w:t>Attribute die einer Organisation gehören. Diese entscheidet im Rahmen geltender Gesetze und Verträge über die Weitergabe der Attribute. Der einzelne Benutzer innerhalb der Organisation spielt im Rahmen dieser Entscheidung eine sekundäre Rolle.</w:t>
      </w:r>
    </w:p>
    <w:p w14:paraId="6953EBFB" w14:textId="38A4EF98" w:rsidR="003B7289" w:rsidRDefault="003B7289" w:rsidP="003B7289">
      <w:pPr>
        <w:pStyle w:val="berschrift2"/>
        <w:numPr>
          <w:ilvl w:val="1"/>
          <w:numId w:val="2"/>
        </w:numPr>
        <w:jc w:val="both"/>
      </w:pPr>
      <w:bookmarkStart w:id="21" w:name="_Toc487636527"/>
      <w:r w:rsidRPr="003B7289">
        <w:t>Attribute Assertion Service</w:t>
      </w:r>
      <w:bookmarkEnd w:id="21"/>
    </w:p>
    <w:p w14:paraId="0892F641" w14:textId="53C551A1" w:rsidR="003B7289" w:rsidRPr="00796E39" w:rsidRDefault="003B7289" w:rsidP="00796E39">
      <w:r w:rsidRPr="00796E39">
        <w:t>Eine Entität, die Attributbestätigungen über eine definierte Schnittstelle ausstellt.</w:t>
      </w:r>
    </w:p>
    <w:p w14:paraId="7C2011A1" w14:textId="1AF40A0A" w:rsidR="003B7289" w:rsidRDefault="003B7289" w:rsidP="003B7289">
      <w:pPr>
        <w:pStyle w:val="berschrift2"/>
        <w:numPr>
          <w:ilvl w:val="1"/>
          <w:numId w:val="2"/>
        </w:numPr>
      </w:pPr>
      <w:bookmarkStart w:id="22" w:name="_Toc487636528"/>
      <w:r w:rsidRPr="003B7289">
        <w:t>Attribute Service</w:t>
      </w:r>
      <w:bookmarkEnd w:id="22"/>
    </w:p>
    <w:p w14:paraId="1F31CFF1" w14:textId="55866756" w:rsidR="003B7289" w:rsidRPr="00796E39" w:rsidRDefault="003B7289" w:rsidP="00796E39">
      <w:r w:rsidRPr="00796E39">
        <w:t>Der Attribute Service pflegt zeitaktuell ein oder mehrere Attribute für definierte Subjekte.</w:t>
      </w:r>
    </w:p>
    <w:p w14:paraId="65F76E5F" w14:textId="1F362B19" w:rsidR="003B7289" w:rsidRDefault="00C0357F" w:rsidP="003B7289">
      <w:pPr>
        <w:pStyle w:val="berschrift2"/>
        <w:numPr>
          <w:ilvl w:val="1"/>
          <w:numId w:val="2"/>
        </w:numPr>
      </w:pPr>
      <w:bookmarkStart w:id="23" w:name="_Toc487636529"/>
      <w:r>
        <w:t>Attribut-Autorität (AA)</w:t>
      </w:r>
      <w:bookmarkEnd w:id="23"/>
    </w:p>
    <w:p w14:paraId="0BE858A9" w14:textId="1338E76F" w:rsidR="006B1E4D" w:rsidRPr="00796E39" w:rsidRDefault="00C0357F" w:rsidP="00796E39">
      <w:r w:rsidRPr="00796E39">
        <w:t xml:space="preserve">Eine Attribut-Autorität ist ein Register oder sonstiges Verzeichnis mit einem Attribute Service zur Pflege von Attributen und einem Attribute Assertion Service zur Ausstellung von </w:t>
      </w:r>
      <w:r w:rsidR="00796E39">
        <w:t>Attributbestätigungen</w:t>
      </w:r>
      <w:r w:rsidRPr="00796E39">
        <w:t>.</w:t>
      </w:r>
    </w:p>
    <w:p w14:paraId="6B9E1280" w14:textId="3242A30C" w:rsidR="006B1E4D" w:rsidRPr="00796E39" w:rsidRDefault="00C0357F" w:rsidP="00796E39">
      <w:r w:rsidRPr="00796E39">
        <w:t>eCH-0167: Informationslieferant, der über eine definierte Schnittstelle (STIAM-Sender) Attribute für di</w:t>
      </w:r>
      <w:r w:rsidR="00103D56" w:rsidRPr="00796E39">
        <w:t>e STIAM-Community bereitstellt.</w:t>
      </w:r>
    </w:p>
    <w:p w14:paraId="4175CD50" w14:textId="6E27161F" w:rsidR="00103D56" w:rsidRPr="00796E39" w:rsidRDefault="00103D56" w:rsidP="00796E39">
      <w:r w:rsidRPr="00796E39">
        <w:t>Synonyme: Attribute Authority, Datenlieferant, Informationslieferant</w:t>
      </w:r>
    </w:p>
    <w:p w14:paraId="2A38A0CD" w14:textId="77777777" w:rsidR="006B1E4D" w:rsidRPr="00FA3824" w:rsidRDefault="00C0357F">
      <w:pPr>
        <w:pStyle w:val="berschrift2"/>
        <w:numPr>
          <w:ilvl w:val="1"/>
          <w:numId w:val="2"/>
        </w:numPr>
        <w:rPr>
          <w:lang w:val="en-US"/>
        </w:rPr>
      </w:pPr>
      <w:bookmarkStart w:id="24" w:name="_Ref477786428"/>
      <w:bookmarkStart w:id="25" w:name="_Ref477786435"/>
      <w:bookmarkStart w:id="26" w:name="_Toc487636530"/>
      <w:r w:rsidRPr="00FA3824">
        <w:rPr>
          <w:lang w:val="en-US"/>
        </w:rPr>
        <w:t>Attribute-Based Access Control (ABAC)</w:t>
      </w:r>
      <w:bookmarkEnd w:id="24"/>
      <w:bookmarkEnd w:id="25"/>
      <w:bookmarkEnd w:id="26"/>
    </w:p>
    <w:p w14:paraId="597DAC51" w14:textId="77777777" w:rsidR="006B1E4D" w:rsidRDefault="00C0357F">
      <w:pPr>
        <w:pStyle w:val="Textkrper"/>
      </w:pPr>
      <w:r>
        <w:t>Konzept dynamischer Zuteilung von Zugriffsrechten basierend auf Attributen des Subjekts.</w:t>
      </w:r>
    </w:p>
    <w:p w14:paraId="45488315" w14:textId="77777777" w:rsidR="006B1E4D" w:rsidRDefault="00C0357F">
      <w:pPr>
        <w:pStyle w:val="berschrift2"/>
        <w:numPr>
          <w:ilvl w:val="1"/>
          <w:numId w:val="2"/>
        </w:numPr>
      </w:pPr>
      <w:bookmarkStart w:id="27" w:name="_Toc487636531"/>
      <w:r>
        <w:t>Attributaggregation</w:t>
      </w:r>
      <w:bookmarkEnd w:id="27"/>
    </w:p>
    <w:p w14:paraId="09D98670" w14:textId="0A4A7863" w:rsidR="006B1E4D" w:rsidRDefault="00C0357F">
      <w:pPr>
        <w:pStyle w:val="Textkrper"/>
      </w:pPr>
      <w:r>
        <w:t>Der Begriff der Attributaggregation wird von N. Klingenstein in „Attribute Aggregati</w:t>
      </w:r>
      <w:r w:rsidR="00D22718">
        <w:t xml:space="preserve">on and Federated Identity“ </w:t>
      </w:r>
      <w:r w:rsidR="00D22718">
        <w:fldChar w:fldCharType="begin" w:fldLock="1"/>
      </w:r>
      <w:r w:rsidR="009D76DC">
        <w:instrText>ADDIN CSL_CITATION { "citationItems" : [ { "id" : "ITEM-1", "itemData" : { "DOI" : "10.1109/SAINT-W.2007.29", "ISBN" : "0-7695-2757-4/07", "abstract" : "A principal sometimes needs to present a combination of attributes from multiple identities from distinct organizations to fully identify itself This problem is rarely encountered in non-federated identity transactions because services operate within the context of a single identity domain. Federated identity allows for data about one entity to be scattered across multiple identities throughout the distributed system. These data must be unified through attribute aggregation to fully identify an entity. In order to do so, the identities must be associated in some fashion, the user must have a session with a service, and the service must have all the information it needs to process the attributes it receives.", "author" : [ { "dropping-particle" : "", "family" : "Klingenstein", "given" : "N.", "non-dropping-particle" : "", "parse-names" : false, "suffix" : "" } ], "container-title" : "SAINT - 2007 International Symposium on Applications and the Internet - Workshops, SAINT-W", "id" : "ITEM-1", "issued" : { "date-parts" : [ [ "2007" ] ] }, "title" : "Attribute aggregation and federated identity", "type" : "article-journal" }, "uris" : [ "http://www.mendeley.com/documents/?uuid=33076644-dbe0-4c4c-8f9e-4266937b75b1" ] } ], "mendeley" : { "formattedCitation" : "[2]", "plainTextFormattedCitation" : "[2]", "previouslyFormattedCitation" : "[2]" }, "properties" : { "noteIndex" : 0 }, "schema" : "https://github.com/citation-style-language/schema/raw/master/csl-citation.json" }</w:instrText>
      </w:r>
      <w:r w:rsidR="00D22718">
        <w:fldChar w:fldCharType="separate"/>
      </w:r>
      <w:r w:rsidR="009D76DC" w:rsidRPr="009D76DC">
        <w:rPr>
          <w:noProof/>
        </w:rPr>
        <w:t>[2]</w:t>
      </w:r>
      <w:r w:rsidR="00D22718">
        <w:fldChar w:fldCharType="end"/>
      </w:r>
      <w:r>
        <w:t xml:space="preserve"> genau beschrieben. Man versteht darunter den Prozess, Attribute zu einer bekannten digitalen Identität von verschiedenen Quellen abzufragen und zusammenzustellen.</w:t>
      </w:r>
    </w:p>
    <w:p w14:paraId="790726F0" w14:textId="77777777" w:rsidR="006B1E4D" w:rsidRDefault="00C0357F">
      <w:pPr>
        <w:pStyle w:val="berschrift2"/>
        <w:numPr>
          <w:ilvl w:val="1"/>
          <w:numId w:val="2"/>
        </w:numPr>
      </w:pPr>
      <w:bookmarkStart w:id="28" w:name="_Toc487636532"/>
      <w:r>
        <w:t>Attributbestätigung</w:t>
      </w:r>
      <w:bookmarkEnd w:id="28"/>
    </w:p>
    <w:p w14:paraId="226DC47E" w14:textId="034BAB12" w:rsidR="006B1E4D" w:rsidRPr="009015B5" w:rsidRDefault="00C0357F">
      <w:pPr>
        <w:pStyle w:val="Textkrper"/>
      </w:pPr>
      <w:r w:rsidRPr="009015B5">
        <w:t>Bestätigung eine</w:t>
      </w:r>
      <w:r w:rsidR="00796E39" w:rsidRPr="009015B5">
        <w:t>s Attributs durch eine Attribut-Autorität</w:t>
      </w:r>
      <w:r w:rsidRPr="009015B5">
        <w:t xml:space="preserve">. Entspricht einer SAML 2.0 Attribute </w:t>
      </w:r>
      <w:r w:rsidR="00D22718" w:rsidRPr="009015B5">
        <w:t>Assertion</w:t>
      </w:r>
      <w:r w:rsidR="006D0F77" w:rsidRPr="009015B5">
        <w:t xml:space="preserve"> </w:t>
      </w:r>
      <w:r w:rsidR="006D0F77" w:rsidRP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6D0F77" w:rsidRPr="009015B5">
        <w:fldChar w:fldCharType="separate"/>
      </w:r>
      <w:r w:rsidR="009D76DC" w:rsidRPr="009D76DC">
        <w:rPr>
          <w:noProof/>
        </w:rPr>
        <w:t>[3]</w:t>
      </w:r>
      <w:r w:rsidR="006D0F77" w:rsidRPr="009015B5">
        <w:fldChar w:fldCharType="end"/>
      </w:r>
      <w:r w:rsidRPr="009015B5">
        <w:t>.</w:t>
      </w:r>
    </w:p>
    <w:p w14:paraId="6E084E9A" w14:textId="57009374" w:rsidR="00082AD0" w:rsidRPr="00B64498" w:rsidRDefault="00082AD0">
      <w:pPr>
        <w:pStyle w:val="Textkrper"/>
        <w:rPr>
          <w:lang w:val="en-US"/>
        </w:rPr>
      </w:pPr>
      <w:r w:rsidRPr="00B64498">
        <w:rPr>
          <w:lang w:val="en-US"/>
        </w:rPr>
        <w:t>Synonym: Attribute Assertion</w:t>
      </w:r>
    </w:p>
    <w:p w14:paraId="6817E0A0" w14:textId="77777777" w:rsidR="006B1E4D" w:rsidRDefault="00C0357F">
      <w:pPr>
        <w:pStyle w:val="berschrift2"/>
        <w:numPr>
          <w:ilvl w:val="1"/>
          <w:numId w:val="2"/>
        </w:numPr>
      </w:pPr>
      <w:bookmarkStart w:id="29" w:name="_Toc487636533"/>
      <w:r>
        <w:lastRenderedPageBreak/>
        <w:t>Auditing</w:t>
      </w:r>
      <w:bookmarkEnd w:id="29"/>
    </w:p>
    <w:p w14:paraId="77114592" w14:textId="77777777" w:rsidR="006B1E4D" w:rsidRDefault="00C0357F">
      <w:pPr>
        <w:pStyle w:val="Textkrper"/>
      </w:pPr>
      <w:r>
        <w:t>a) Überprüfung der Policy-Konformität</w:t>
      </w:r>
    </w:p>
    <w:p w14:paraId="6CA6DE02" w14:textId="77777777" w:rsidR="006B1E4D" w:rsidRDefault="00C0357F">
      <w:pPr>
        <w:pStyle w:val="Textkrper"/>
      </w:pPr>
      <w:r>
        <w:t>b) Aufzeichnung aller Aktionen und Entscheide zur Gewährleistung der Nachvollziehbarkeit</w:t>
      </w:r>
    </w:p>
    <w:p w14:paraId="7AF61A6A" w14:textId="772C2275" w:rsidR="00E66B3C" w:rsidRDefault="00C0357F" w:rsidP="00E66B3C">
      <w:pPr>
        <w:pStyle w:val="berschrift2"/>
        <w:numPr>
          <w:ilvl w:val="1"/>
          <w:numId w:val="2"/>
        </w:numPr>
      </w:pPr>
      <w:bookmarkStart w:id="30" w:name="_Toc487636534"/>
      <w:r>
        <w:t>Authentifizierung</w:t>
      </w:r>
      <w:bookmarkEnd w:id="30"/>
    </w:p>
    <w:p w14:paraId="17A2C6BE" w14:textId="77777777" w:rsidR="00E66B3C" w:rsidRDefault="00E66B3C" w:rsidP="00E66B3C">
      <w:pPr>
        <w:pStyle w:val="Textkrper"/>
      </w:pPr>
      <w:r>
        <w:t>Authentifizierung ist der Vorgang der Überprüfung einer behaupteten E-Identity eines Subjekts nach bestimmten Vorgaben. Das angestrebte Sicherheitsniveau der Authentifizierung bestimmt diese Vorgaben.</w:t>
      </w:r>
    </w:p>
    <w:p w14:paraId="197F765C" w14:textId="7E5D72A4" w:rsidR="00E66B3C" w:rsidRDefault="00E66B3C" w:rsidP="00E66B3C">
      <w:pPr>
        <w:pStyle w:val="Textkrper"/>
      </w:pPr>
      <w:r>
        <w:t>Spezialfall eIDAS: dynamische Authentifizierung (kein SSO)</w:t>
      </w:r>
    </w:p>
    <w:p w14:paraId="6203E9B3" w14:textId="6F974DCD" w:rsidR="00C749FA" w:rsidRPr="00E66B3C" w:rsidRDefault="00C749FA" w:rsidP="00E66B3C">
      <w:pPr>
        <w:pStyle w:val="Textkrper"/>
      </w:pPr>
      <w:r>
        <w:t xml:space="preserve">Synonyme: </w:t>
      </w:r>
      <w:r w:rsidRPr="00C749FA">
        <w:t>Authentifikation, Authentisierung</w:t>
      </w:r>
      <w:r>
        <w:t xml:space="preserve"> (todo! Fussnote bemerkung)</w:t>
      </w:r>
    </w:p>
    <w:p w14:paraId="0001AD88" w14:textId="7B1BABF6" w:rsidR="00E66B3C" w:rsidRDefault="00E66B3C" w:rsidP="00E66B3C">
      <w:pPr>
        <w:pStyle w:val="berschrift2"/>
        <w:numPr>
          <w:ilvl w:val="1"/>
          <w:numId w:val="2"/>
        </w:numPr>
      </w:pPr>
      <w:bookmarkStart w:id="31" w:name="_Toc487636535"/>
      <w:r>
        <w:t>Authentifizierungs-Anfrage</w:t>
      </w:r>
      <w:bookmarkEnd w:id="31"/>
      <w:r>
        <w:t xml:space="preserve"> </w:t>
      </w:r>
    </w:p>
    <w:p w14:paraId="1990A381" w14:textId="446773DD" w:rsidR="00E66B3C" w:rsidRDefault="00202598" w:rsidP="00E66B3C">
      <w:pPr>
        <w:pStyle w:val="Textkrper"/>
      </w:pPr>
      <w:r w:rsidRPr="00202598">
        <w:t>Eine Authentifizierungs-Anfrage wird vom Subjekt an den Authentication Service gesendet. Dieser initialisiert die Überprüfung der behaupteten E-Identity.</w:t>
      </w:r>
    </w:p>
    <w:p w14:paraId="4FD4B5AF" w14:textId="7BAD32B0" w:rsidR="00CE1D7F" w:rsidRDefault="00CE1D7F" w:rsidP="00E66B3C">
      <w:pPr>
        <w:pStyle w:val="Textkrper"/>
      </w:pPr>
      <w:r>
        <w:t xml:space="preserve">Synonym: </w:t>
      </w:r>
      <w:r w:rsidRPr="00CE1D7F">
        <w:t>Authentication Request</w:t>
      </w:r>
    </w:p>
    <w:p w14:paraId="2AC699C8" w14:textId="77777777" w:rsidR="006B1E4D" w:rsidRDefault="00C0357F">
      <w:pPr>
        <w:pStyle w:val="berschrift2"/>
        <w:numPr>
          <w:ilvl w:val="1"/>
          <w:numId w:val="2"/>
        </w:numPr>
      </w:pPr>
      <w:bookmarkStart w:id="32" w:name="_Toc487636536"/>
      <w:r>
        <w:t>Authentifikation-Autorität (AuthnA)</w:t>
      </w:r>
      <w:bookmarkEnd w:id="32"/>
    </w:p>
    <w:p w14:paraId="2006573D" w14:textId="3135B97A" w:rsidR="006B1E4D" w:rsidRPr="001B1E8B" w:rsidRDefault="00C0357F" w:rsidP="001B1E8B">
      <w:r w:rsidRPr="001B1E8B">
        <w:t xml:space="preserve">Eine AuthnA stellt einen Authentication Service zur Verfügung, gegen den sich das Subjekt authentifizieren kann. Der </w:t>
      </w:r>
      <w:r w:rsidR="00E03B30" w:rsidRPr="003B7289">
        <w:t>Authentication Service überprüft mittels der Authentifizierungsmittel</w:t>
      </w:r>
      <w:r w:rsidRPr="001B1E8B">
        <w:t>, die von einem Credential Service ausgestellt werden. Der Credential Service kann ein Bestandteil der AuthnA sein. Beispiele für Authentifikation-Autoritäten sind IdPs (nach SAML), OpenID Provider und Mobil</w:t>
      </w:r>
      <w:r w:rsidR="001B1E8B">
        <w:t>e</w:t>
      </w:r>
      <w:r w:rsidRPr="001B1E8B">
        <w:t>ID Provider.</w:t>
      </w:r>
    </w:p>
    <w:p w14:paraId="494ABFC4" w14:textId="3A2C50DA" w:rsidR="00074705" w:rsidRPr="001B1E8B" w:rsidRDefault="00074705" w:rsidP="001B1E8B">
      <w:r w:rsidRPr="001B1E8B">
        <w:t xml:space="preserve">Synonym: </w:t>
      </w:r>
      <w:r w:rsidR="001B1E8B" w:rsidRPr="001B1E8B">
        <w:t xml:space="preserve">Authentication </w:t>
      </w:r>
      <w:r w:rsidRPr="001B1E8B">
        <w:t>Authority</w:t>
      </w:r>
    </w:p>
    <w:p w14:paraId="2E4D80E0" w14:textId="77777777" w:rsidR="006B1E4D" w:rsidRDefault="00C0357F">
      <w:pPr>
        <w:pStyle w:val="berschrift2"/>
        <w:numPr>
          <w:ilvl w:val="1"/>
          <w:numId w:val="2"/>
        </w:numPr>
      </w:pPr>
      <w:bookmarkStart w:id="33" w:name="_Toc487636537"/>
      <w:r>
        <w:t>Authentication Proxy</w:t>
      </w:r>
      <w:bookmarkEnd w:id="33"/>
    </w:p>
    <w:p w14:paraId="6E55D050" w14:textId="0297A10A" w:rsidR="006B1E4D" w:rsidRPr="001B1E8B" w:rsidRDefault="00C0357F" w:rsidP="001B1E8B">
      <w:r w:rsidRPr="001B1E8B">
        <w:t>Ist AuthnA(1) nicht in der Lage, einen Nutzer zu authentifizieren, kann er unter bestimmten Umständen als Authentication Proxy agieren, indem er selber einen eigenen Authentication Request an einen weiteren AuthnA sendet. Die Antwort vom AuthnA(2) kann der AuthnA(1) dann dazu verwenden, eine</w:t>
      </w:r>
      <w:r w:rsidR="004E33E3">
        <w:t xml:space="preserve"> eigene Response zu generieren.</w:t>
      </w:r>
    </w:p>
    <w:p w14:paraId="08FA4EFD" w14:textId="78670FCF" w:rsidR="003B7289" w:rsidRDefault="003B7289" w:rsidP="003B7289">
      <w:pPr>
        <w:pStyle w:val="berschrift2"/>
        <w:numPr>
          <w:ilvl w:val="1"/>
          <w:numId w:val="2"/>
        </w:numPr>
      </w:pPr>
      <w:bookmarkStart w:id="34" w:name="_Toc487636538"/>
      <w:r w:rsidRPr="003B7289">
        <w:t>Authentication Service</w:t>
      </w:r>
      <w:bookmarkEnd w:id="34"/>
    </w:p>
    <w:p w14:paraId="24D66346" w14:textId="3917EA08" w:rsidR="003B7289" w:rsidRPr="003B7289" w:rsidRDefault="003B7289" w:rsidP="003B7289">
      <w:r w:rsidRPr="003B7289">
        <w:t>Der Authentication Service überprüft mittels der Authentifizierungsmittel, ob der Zugreifende (Subjekt) der ist, der er behauptet zu sein.</w:t>
      </w:r>
    </w:p>
    <w:p w14:paraId="6D257D14" w14:textId="50C0A156" w:rsidR="006B1E4D" w:rsidRDefault="00C0357F">
      <w:pPr>
        <w:pStyle w:val="berschrift2"/>
        <w:numPr>
          <w:ilvl w:val="1"/>
          <w:numId w:val="2"/>
        </w:numPr>
      </w:pPr>
      <w:bookmarkStart w:id="35" w:name="_Toc487636539"/>
      <w:r>
        <w:t>Authentifizierungsbestätigung</w:t>
      </w:r>
      <w:bookmarkEnd w:id="35"/>
    </w:p>
    <w:p w14:paraId="523C5762" w14:textId="796543DA" w:rsidR="006B1E4D" w:rsidRDefault="00C0357F">
      <w:pPr>
        <w:pStyle w:val="Textkrper"/>
      </w:pPr>
      <w:r>
        <w:t xml:space="preserve">Die Authentifizierungsbestätigung ist der Nachweis, welcher der Identity Provider nach einer </w:t>
      </w:r>
      <w:r>
        <w:lastRenderedPageBreak/>
        <w:t xml:space="preserve">erfolgreichen Authentifizierung des Subjektes ausgestellt wird. Die Authentifizierungsbestätigung ist für einen bestimmten Zeitraum gültig und </w:t>
      </w:r>
      <w:r w:rsidR="00BB5185">
        <w:t>kann</w:t>
      </w:r>
      <w:r w:rsidR="00D12AE9">
        <w:t xml:space="preserve"> </w:t>
      </w:r>
      <w:r w:rsidR="00A11F85">
        <w:t>eine Vertrauensstufe</w:t>
      </w:r>
      <w:r w:rsidR="00D12AE9">
        <w:t xml:space="preserve"> enthalten</w:t>
      </w:r>
      <w:r>
        <w:t>.</w:t>
      </w:r>
    </w:p>
    <w:p w14:paraId="6FF132D3" w14:textId="77777777" w:rsidR="006B1E4D" w:rsidRDefault="00C0357F">
      <w:pPr>
        <w:pStyle w:val="Textkrper"/>
      </w:pPr>
      <w:r>
        <w:t>Beispiele:</w:t>
      </w:r>
    </w:p>
    <w:p w14:paraId="1337BBE5" w14:textId="28E1670F" w:rsidR="006B1E4D" w:rsidRDefault="00C0357F">
      <w:pPr>
        <w:pStyle w:val="Textkrper"/>
      </w:pPr>
      <w:r>
        <w:t>Bei Security Assert</w:t>
      </w:r>
      <w:r w:rsidR="00E705A1">
        <w:t xml:space="preserve">ion Markup Language (SAML) </w:t>
      </w:r>
      <w:r w:rsidR="00E705A1">
        <w:fldChar w:fldCharType="begin" w:fldLock="1"/>
      </w:r>
      <w:r w:rsidR="009D76DC">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"id" : "ITEM-1", "issued" : { "date-parts" : [ [ "2007" ] ] }, "title" : "Security Assertion Markup Language (SAML) V2.0 Technical Overview (OASIS)", "type" : "article-journal" }, "uris" : [ "http://www.mendeley.com/documents/?uuid=1675028d-d17a-4e7d-b8a9-2738ceaf1be0" ] } ], "mendeley" : { "formattedCitation" : "[4]", "plainTextFormattedCitation" : "[4]", "previouslyFormattedCitation" : "[4]" }, "properties" : { "noteIndex" : 0 }, "schema" : "https://github.com/citation-style-language/schema/raw/master/csl-citation.json" }</w:instrText>
      </w:r>
      <w:r w:rsidR="00E705A1">
        <w:fldChar w:fldCharType="separate"/>
      </w:r>
      <w:r w:rsidR="009D76DC" w:rsidRPr="009D76DC">
        <w:rPr>
          <w:noProof/>
        </w:rPr>
        <w:t>[4]</w:t>
      </w:r>
      <w:r w:rsidR="00E705A1">
        <w:fldChar w:fldCharType="end"/>
      </w:r>
      <w:r>
        <w:t xml:space="preserve"> ist die Authentifizierungsbestätigung die „Authentication Assertion“ und wird vom (SAML) Identity Provider ausgestellt.</w:t>
      </w:r>
    </w:p>
    <w:p w14:paraId="5C3001C1" w14:textId="4C107E2C" w:rsidR="006B1E4D" w:rsidRDefault="00E705A1">
      <w:pPr>
        <w:pStyle w:val="Textkrper"/>
      </w:pPr>
      <w:r>
        <w:t>Bei OIDC</w:t>
      </w:r>
      <w:r w:rsidR="00182EE4">
        <w:t xml:space="preserve"> </w:t>
      </w:r>
      <w:r w:rsidR="00182EE4">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fldChar w:fldCharType="separate"/>
      </w:r>
      <w:r w:rsidR="009D76DC" w:rsidRPr="009D76DC">
        <w:rPr>
          <w:noProof/>
        </w:rPr>
        <w:t>[5]</w:t>
      </w:r>
      <w:r w:rsidR="00182EE4">
        <w:fldChar w:fldCharType="end"/>
      </w:r>
      <w:r w:rsidR="00C0357F">
        <w:t xml:space="preserve"> ist die Authentifizierungsbestätigung das sogenannte „ID Token“ und wird vom „Authorization Server“ ausgestellt.</w:t>
      </w:r>
    </w:p>
    <w:p w14:paraId="38C0207B" w14:textId="77777777" w:rsidR="006B1E4D" w:rsidRDefault="00C0357F">
      <w:pPr>
        <w:pStyle w:val="Textkrper"/>
      </w:pPr>
      <w:r>
        <w:t>Bei Kerberos ist die Authentifizierungsbestätigung ein „Ticket Granting Ticket“ (TGT) und wird vom Kerberos Distribution Center (KDC) ausgestellt.</w:t>
      </w:r>
    </w:p>
    <w:p w14:paraId="3DAAE095" w14:textId="77777777" w:rsidR="006B1E4D" w:rsidRDefault="00C0357F">
      <w:pPr>
        <w:pStyle w:val="berschrift2"/>
        <w:numPr>
          <w:ilvl w:val="1"/>
          <w:numId w:val="2"/>
        </w:numPr>
      </w:pPr>
      <w:bookmarkStart w:id="36" w:name="_Toc487636540"/>
      <w:r>
        <w:t>Authentifizierungsfaktor</w:t>
      </w:r>
      <w:bookmarkEnd w:id="36"/>
    </w:p>
    <w:p w14:paraId="5F8233AC" w14:textId="384BAAB0" w:rsidR="006B1E4D" w:rsidRDefault="00C0357F">
      <w:pPr>
        <w:pStyle w:val="Textkrper"/>
      </w:pPr>
      <w:r>
        <w:t>Authentifizierungsfaktoren sind Informationen und/oder Prozesse, die zur Authentifizierung eines Subjektes verwendet werden können. Authentifizierungsfaktoren können auf vier verschiedenen Merkmalen oder auch Kombinationen davon beruhen:</w:t>
      </w:r>
    </w:p>
    <w:p w14:paraId="210540BA" w14:textId="4249FB1B" w:rsidR="006B1E4D" w:rsidRDefault="00C0357F">
      <w:pPr>
        <w:pStyle w:val="Textkrper"/>
      </w:pPr>
      <w:r>
        <w:t>- besitzabhängiger Authentifizierungsfaktor: beruht auf Besitz (etwas, das das Subjekt besitzt, z.B. Zertifikat, Hardware-Token mit privatem Schlüssel, ele</w:t>
      </w:r>
      <w:r w:rsidR="00044CB3">
        <w:t>ktronischer Pass oder ID-Karte)</w:t>
      </w:r>
      <w:r w:rsidR="00115BE8">
        <w:t>,</w:t>
      </w:r>
    </w:p>
    <w:p w14:paraId="6190E0FB" w14:textId="2B331C4B" w:rsidR="006B1E4D" w:rsidRDefault="00C0357F">
      <w:pPr>
        <w:pStyle w:val="Textkrper"/>
      </w:pPr>
      <w:r>
        <w:t>- kenntnisabhängiger Authentifizierungsfaktor: beruht auf Wissen (etwas, das das Sub</w:t>
      </w:r>
      <w:r w:rsidR="00044CB3">
        <w:t>jekt weiss, z.B. Passwort, PIN)</w:t>
      </w:r>
      <w:r w:rsidR="00115BE8">
        <w:t>,</w:t>
      </w:r>
    </w:p>
    <w:p w14:paraId="0E13ECFB" w14:textId="62D128C9" w:rsidR="006B1E4D" w:rsidRDefault="00C0357F">
      <w:pPr>
        <w:pStyle w:val="Textkrper"/>
      </w:pPr>
      <w:r>
        <w:t>- inhärenter Authentifizierungsfaktor: beruht auf einem biometrischen Merkmal (etwas, das das Subjekt ist, wie Iris, Netzhaut, Fingerabdru</w:t>
      </w:r>
      <w:r w:rsidR="00044CB3">
        <w:t>ck)</w:t>
      </w:r>
      <w:r w:rsidR="00115BE8">
        <w:t>,</w:t>
      </w:r>
    </w:p>
    <w:p w14:paraId="2D770CF6" w14:textId="6BF5A1EE" w:rsidR="006B1E4D" w:rsidRDefault="00C0357F">
      <w:pPr>
        <w:pStyle w:val="Textkrper"/>
      </w:pPr>
      <w:r>
        <w:t>- verhaltensbasierter Authentifizierungsfaktor: beruht auf Verhalten (etwas, das welches das Subjekt typischerweise macht, z.B. dynamisches Unterschriftsmuster).</w:t>
      </w:r>
    </w:p>
    <w:p w14:paraId="49521BC0" w14:textId="0D1072A8" w:rsidR="002A3F9D" w:rsidRDefault="002A3F9D">
      <w:pPr>
        <w:pStyle w:val="Textkrper"/>
      </w:pPr>
      <w:r>
        <w:t xml:space="preserve">Synonym: </w:t>
      </w:r>
      <w:r w:rsidRPr="002A3F9D">
        <w:t>Authentifizierungsmerkmal</w:t>
      </w:r>
    </w:p>
    <w:p w14:paraId="5E2F3BA3" w14:textId="29E08DDB" w:rsidR="002A3F9D" w:rsidRDefault="002A3F9D">
      <w:pPr>
        <w:pStyle w:val="berschrift2"/>
        <w:numPr>
          <w:ilvl w:val="1"/>
          <w:numId w:val="2"/>
        </w:numPr>
      </w:pPr>
      <w:bookmarkStart w:id="37" w:name="_Toc487636541"/>
      <w:r>
        <w:t>Authentifizierungsmittel</w:t>
      </w:r>
      <w:bookmarkEnd w:id="37"/>
    </w:p>
    <w:p w14:paraId="4F587140" w14:textId="50C56EAB" w:rsidR="002A3F9D" w:rsidRDefault="002A3F9D" w:rsidP="002A3F9D">
      <w:pPr>
        <w:pStyle w:val="Textkrper"/>
      </w:pPr>
      <w:r>
        <w:t>Ein Authentifizierungsmittel ist etwas, das ein Subjekt besitzt und das es unter seiner Kontrolle hat (typischerweise ein kryptographischer Schlüssel, ein Geheimnis oder ein biometrisches Merkmal). Ein Authentifizierungsmittel muss nicht unbedingt in Hardware Form vorliegen, sondern kann auch ein Soft-Token oder eine Software-Komponente sein. Ein Authentifizierungsmittel kann einen (</w:t>
      </w:r>
      <w:r w:rsidR="00073291" w:rsidRPr="0089777B">
        <w:rPr>
          <w:i/>
        </w:rPr>
        <w:t>single-</w:t>
      </w:r>
      <w:r w:rsidR="00073291" w:rsidRPr="0037351C">
        <w:rPr>
          <w:i/>
        </w:rPr>
        <w:t>factor authenticator</w:t>
      </w:r>
      <w:r>
        <w:t>) oder auch mehrere unabhängige</w:t>
      </w:r>
      <w:r w:rsidR="00E54BB6">
        <w:t xml:space="preserve"> Authentifizierungsfaktoren (</w:t>
      </w:r>
      <w:r w:rsidR="00073291" w:rsidRPr="00BA2DBD">
        <w:rPr>
          <w:i/>
        </w:rPr>
        <w:t xml:space="preserve">multi-factor </w:t>
      </w:r>
      <w:r w:rsidR="00073291">
        <w:rPr>
          <w:i/>
        </w:rPr>
        <w:t>a</w:t>
      </w:r>
      <w:r w:rsidR="00073291" w:rsidRPr="00BA2DBD">
        <w:rPr>
          <w:i/>
        </w:rPr>
        <w:t>uthenticator</w:t>
      </w:r>
      <w:r w:rsidR="00E54BB6">
        <w:t>) benutzen</w:t>
      </w:r>
      <w:r>
        <w:t>.</w:t>
      </w:r>
      <w:r w:rsidR="0099376E">
        <w:t xml:space="preserve"> </w:t>
      </w:r>
      <w:r>
        <w:t xml:space="preserve">Der vom Authentifizierungsmittel generierte Ausgabewert (engl. Authenticator output </w:t>
      </w:r>
      <w:r w:rsidR="00412D28">
        <w:t>oder</w:t>
      </w:r>
      <w:r>
        <w:t xml:space="preserve"> authenticator response) wird durch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w:t>
      </w:r>
      <w:r w:rsidR="00AD6FC5">
        <w:t xml:space="preserve">ines Passworts). Siehe </w:t>
      </w:r>
      <w:r w:rsidR="00AD6FC5">
        <w:fldChar w:fldCharType="begin"/>
      </w:r>
      <w:r w:rsidR="00AD6FC5">
        <w:instrText xml:space="preserve"> REF _Ref476744002 \h </w:instrText>
      </w:r>
      <w:r w:rsidR="00AD6FC5">
        <w:fldChar w:fldCharType="separate"/>
      </w:r>
      <w:r w:rsidR="004F7525">
        <w:t xml:space="preserve">Tabelle </w:t>
      </w:r>
      <w:r w:rsidR="004F7525">
        <w:rPr>
          <w:noProof/>
        </w:rPr>
        <w:t>1</w:t>
      </w:r>
      <w:r w:rsidR="00AD6FC5">
        <w:fldChar w:fldCharType="end"/>
      </w:r>
      <w:r>
        <w:t xml:space="preserve"> für weitere Beispiele.</w:t>
      </w:r>
    </w:p>
    <w:p w14:paraId="31558B48" w14:textId="77777777" w:rsidR="00566461" w:rsidRDefault="00566461" w:rsidP="002A3F9D">
      <w:pPr>
        <w:pStyle w:val="Textkrper"/>
      </w:pPr>
    </w:p>
    <w:p w14:paraId="2CFF68F0" w14:textId="6ED33A2E" w:rsidR="002156C9" w:rsidRDefault="009B404D" w:rsidP="002156C9">
      <w:pPr>
        <w:pStyle w:val="Textkrper"/>
        <w:keepNext/>
      </w:pPr>
      <w:r>
        <w:rPr>
          <w:noProof/>
          <w:lang w:eastAsia="de-CH"/>
        </w:rPr>
        <w:lastRenderedPageBreak/>
        <w:drawing>
          <wp:inline distT="0" distB="0" distL="0" distR="0" wp14:anchorId="1EC79B41" wp14:editId="7AB0E1CC">
            <wp:extent cx="5753100" cy="2124075"/>
            <wp:effectExtent l="0" t="0" r="0" b="9525"/>
            <wp:docPr id="7" name="Bild 1" descr="eCH-0219-Authentifizierungsfunk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0219-Authentifizierungsfunk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14:paraId="5A7FEB4B" w14:textId="6FBD1845" w:rsidR="002F3368" w:rsidRDefault="002156C9" w:rsidP="002156C9">
      <w:pPr>
        <w:pStyle w:val="Beschriftung"/>
      </w:pPr>
      <w:bookmarkStart w:id="38" w:name="_Toc485136156"/>
      <w:r>
        <w:t xml:space="preserve">Abbildung </w:t>
      </w:r>
      <w:fldSimple w:instr=" SEQ Abbildung \* ARABIC ">
        <w:r w:rsidR="004F7525">
          <w:rPr>
            <w:noProof/>
          </w:rPr>
          <w:t>1</w:t>
        </w:r>
      </w:fldSimple>
      <w:r>
        <w:t xml:space="preserve">: </w:t>
      </w:r>
      <w:r w:rsidRPr="007F0E8D">
        <w:t>Schematische Funktionsweise eines Authentifizierungsmittels</w:t>
      </w:r>
      <w:bookmarkEnd w:id="38"/>
    </w:p>
    <w:tbl>
      <w:tblPr>
        <w:tblStyle w:val="GridTable4Accent51"/>
        <w:tblW w:w="864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20" w:firstRow="1" w:lastRow="0" w:firstColumn="0" w:lastColumn="0" w:noHBand="0" w:noVBand="1"/>
      </w:tblPr>
      <w:tblGrid>
        <w:gridCol w:w="564"/>
        <w:gridCol w:w="564"/>
        <w:gridCol w:w="563"/>
        <w:gridCol w:w="563"/>
        <w:gridCol w:w="3112"/>
        <w:gridCol w:w="2718"/>
        <w:gridCol w:w="563"/>
      </w:tblGrid>
      <w:tr w:rsidR="00AD6FC5" w14:paraId="1AAE92E4" w14:textId="77777777" w:rsidTr="00082027">
        <w:trPr>
          <w:cnfStyle w:val="100000000000" w:firstRow="1" w:lastRow="0" w:firstColumn="0" w:lastColumn="0" w:oddVBand="0" w:evenVBand="0" w:oddHBand="0" w:evenHBand="0" w:firstRowFirstColumn="0" w:firstRowLastColumn="0" w:lastRowFirstColumn="0" w:lastRowLastColumn="0"/>
          <w:cantSplit/>
          <w:trHeight w:val="324"/>
          <w:tblHeader/>
        </w:trPr>
        <w:tc>
          <w:tcPr>
            <w:tcW w:w="0" w:type="dxa"/>
            <w:vAlign w:val="center"/>
          </w:tcPr>
          <w:p w14:paraId="1BEBAF4B" w14:textId="77777777" w:rsidR="00AD6FC5" w:rsidRPr="001264BC" w:rsidRDefault="00AD6FC5" w:rsidP="00566461">
            <w:pPr>
              <w:autoSpaceDE w:val="0"/>
              <w:autoSpaceDN w:val="0"/>
              <w:adjustRightInd w:val="0"/>
              <w:spacing w:before="60" w:after="60"/>
              <w:rPr>
                <w:rFonts w:ascii="Arial" w:hAnsi="Arial" w:cs="Arial"/>
                <w:sz w:val="20"/>
                <w:szCs w:val="20"/>
                <w:lang w:val="de-DE"/>
              </w:rPr>
            </w:pPr>
          </w:p>
        </w:tc>
        <w:tc>
          <w:tcPr>
            <w:tcW w:w="0" w:type="dxa"/>
            <w:vAlign w:val="center"/>
          </w:tcPr>
          <w:p w14:paraId="3BB0920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0" w:type="dxa"/>
            <w:vAlign w:val="center"/>
          </w:tcPr>
          <w:p w14:paraId="7FDF292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Strichliste</w:t>
            </w:r>
          </w:p>
        </w:tc>
        <w:tc>
          <w:tcPr>
            <w:tcW w:w="0" w:type="dxa"/>
            <w:vAlign w:val="center"/>
          </w:tcPr>
          <w:p w14:paraId="2F3B8F3F"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SMS</w:t>
            </w:r>
          </w:p>
        </w:tc>
        <w:tc>
          <w:tcPr>
            <w:tcW w:w="1304" w:type="dxa"/>
            <w:vAlign w:val="center"/>
          </w:tcPr>
          <w:p w14:paraId="1AF32CF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OTP</w:t>
            </w:r>
          </w:p>
        </w:tc>
        <w:tc>
          <w:tcPr>
            <w:tcW w:w="1139" w:type="dxa"/>
            <w:vAlign w:val="center"/>
          </w:tcPr>
          <w:p w14:paraId="7E0FF73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Mobile-ID</w:t>
            </w:r>
          </w:p>
        </w:tc>
        <w:tc>
          <w:tcPr>
            <w:tcW w:w="0" w:type="dxa"/>
            <w:vAlign w:val="center"/>
          </w:tcPr>
          <w:p w14:paraId="458BAE68"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SuisseID</w:t>
            </w:r>
          </w:p>
        </w:tc>
      </w:tr>
      <w:tr w:rsidR="000C6AF9" w14:paraId="01CE437A" w14:textId="77777777" w:rsidTr="00082027">
        <w:trPr>
          <w:cnfStyle w:val="000000100000" w:firstRow="0" w:lastRow="0" w:firstColumn="0" w:lastColumn="0" w:oddVBand="0" w:evenVBand="0" w:oddHBand="1" w:evenHBand="0" w:firstRowFirstColumn="0" w:firstRowLastColumn="0" w:lastRowFirstColumn="0" w:lastRowLastColumn="0"/>
          <w:trHeight w:val="533"/>
        </w:trPr>
        <w:tc>
          <w:tcPr>
            <w:tcW w:w="0" w:type="dxa"/>
            <w:vAlign w:val="center"/>
          </w:tcPr>
          <w:p w14:paraId="68862FEB" w14:textId="25E0EE25" w:rsidR="000C6AF9" w:rsidRPr="00360D2C" w:rsidRDefault="000C6AF9" w:rsidP="000C6AF9">
            <w:pPr>
              <w:autoSpaceDE w:val="0"/>
              <w:autoSpaceDN w:val="0"/>
              <w:adjustRightInd w:val="0"/>
              <w:spacing w:before="60" w:after="60"/>
              <w:rPr>
                <w:rFonts w:cs="Arial"/>
                <w:b/>
                <w:sz w:val="20"/>
                <w:szCs w:val="20"/>
                <w:lang w:val="de-DE"/>
              </w:rPr>
            </w:pPr>
            <w:r>
              <w:rPr>
                <w:rFonts w:cs="Arial"/>
                <w:b/>
                <w:sz w:val="20"/>
                <w:szCs w:val="20"/>
                <w:lang w:val="de-DE"/>
              </w:rPr>
              <w:t>Typ</w:t>
            </w:r>
          </w:p>
        </w:tc>
        <w:tc>
          <w:tcPr>
            <w:tcW w:w="0" w:type="dxa"/>
            <w:vAlign w:val="center"/>
          </w:tcPr>
          <w:p w14:paraId="7EE9354A" w14:textId="411CC2B5" w:rsidR="000C6AF9" w:rsidRPr="00082027" w:rsidRDefault="000C6AF9" w:rsidP="000C6AF9">
            <w:pPr>
              <w:autoSpaceDE w:val="0"/>
              <w:autoSpaceDN w:val="0"/>
              <w:adjustRightInd w:val="0"/>
              <w:spacing w:before="60" w:after="60"/>
              <w:rPr>
                <w:rFonts w:ascii="Arial" w:hAnsi="Arial" w:cs="Arial"/>
                <w:sz w:val="20"/>
                <w:szCs w:val="20"/>
                <w:lang w:val="de-DE"/>
              </w:rPr>
            </w:pPr>
            <w:r w:rsidRPr="00412D28">
              <w:rPr>
                <w:rFonts w:cs="Arial"/>
                <w:sz w:val="20"/>
                <w:szCs w:val="20"/>
                <w:lang w:val="de-DE"/>
              </w:rPr>
              <w:t>SFA</w:t>
            </w:r>
          </w:p>
        </w:tc>
        <w:tc>
          <w:tcPr>
            <w:tcW w:w="0" w:type="dxa"/>
            <w:vAlign w:val="center"/>
          </w:tcPr>
          <w:p w14:paraId="53AE5FCD" w14:textId="076663A3" w:rsidR="000C6AF9" w:rsidRPr="00082027" w:rsidRDefault="000C6AF9" w:rsidP="000C6AF9">
            <w:pPr>
              <w:autoSpaceDE w:val="0"/>
              <w:autoSpaceDN w:val="0"/>
              <w:adjustRightInd w:val="0"/>
              <w:spacing w:before="60" w:after="60"/>
              <w:rPr>
                <w:rFonts w:ascii="Arial" w:hAnsi="Arial" w:cs="Arial"/>
                <w:sz w:val="20"/>
                <w:szCs w:val="20"/>
                <w:lang w:val="de-DE"/>
              </w:rPr>
            </w:pPr>
            <w:r w:rsidRPr="00412D28">
              <w:rPr>
                <w:rFonts w:cs="Arial"/>
                <w:sz w:val="20"/>
                <w:szCs w:val="20"/>
                <w:lang w:val="de-DE"/>
              </w:rPr>
              <w:t>SFA</w:t>
            </w:r>
          </w:p>
        </w:tc>
        <w:tc>
          <w:tcPr>
            <w:tcW w:w="0" w:type="dxa"/>
            <w:vAlign w:val="center"/>
          </w:tcPr>
          <w:p w14:paraId="639E287E" w14:textId="7E091B6F" w:rsidR="000C6AF9" w:rsidRPr="00082027" w:rsidRDefault="000C6AF9" w:rsidP="000C6AF9">
            <w:pPr>
              <w:autoSpaceDE w:val="0"/>
              <w:autoSpaceDN w:val="0"/>
              <w:adjustRightInd w:val="0"/>
              <w:spacing w:before="60" w:after="60"/>
              <w:rPr>
                <w:rFonts w:ascii="Arial" w:hAnsi="Arial" w:cs="Arial"/>
                <w:sz w:val="20"/>
                <w:szCs w:val="20"/>
                <w:lang w:val="de-DE"/>
              </w:rPr>
            </w:pPr>
            <w:r w:rsidRPr="00412D28">
              <w:rPr>
                <w:rFonts w:cs="Arial"/>
                <w:sz w:val="20"/>
                <w:szCs w:val="20"/>
                <w:lang w:val="de-DE"/>
              </w:rPr>
              <w:t>SFA</w:t>
            </w:r>
          </w:p>
        </w:tc>
        <w:tc>
          <w:tcPr>
            <w:tcW w:w="1304" w:type="dxa"/>
            <w:vAlign w:val="center"/>
          </w:tcPr>
          <w:p w14:paraId="45844EA0" w14:textId="5C0E921A" w:rsidR="000C6AF9" w:rsidRPr="00082027" w:rsidRDefault="000C6AF9" w:rsidP="000C6AF9">
            <w:pPr>
              <w:autoSpaceDE w:val="0"/>
              <w:autoSpaceDN w:val="0"/>
              <w:adjustRightInd w:val="0"/>
              <w:spacing w:before="60" w:after="60"/>
              <w:rPr>
                <w:rFonts w:ascii="Arial" w:hAnsi="Arial" w:cs="Arial"/>
                <w:sz w:val="20"/>
                <w:szCs w:val="20"/>
                <w:lang w:val="de-DE"/>
              </w:rPr>
            </w:pPr>
            <w:r w:rsidRPr="00412D28">
              <w:rPr>
                <w:rFonts w:cs="Arial"/>
                <w:sz w:val="20"/>
                <w:szCs w:val="20"/>
                <w:lang w:val="de-DE"/>
              </w:rPr>
              <w:t>(HW-)MFA</w:t>
            </w:r>
          </w:p>
        </w:tc>
        <w:tc>
          <w:tcPr>
            <w:tcW w:w="1139" w:type="dxa"/>
            <w:vAlign w:val="center"/>
          </w:tcPr>
          <w:p w14:paraId="7FC93CB1" w14:textId="2D458262" w:rsidR="000C6AF9" w:rsidRPr="00082027" w:rsidRDefault="000C6AF9" w:rsidP="000C6AF9">
            <w:pPr>
              <w:autoSpaceDE w:val="0"/>
              <w:autoSpaceDN w:val="0"/>
              <w:adjustRightInd w:val="0"/>
              <w:spacing w:before="60" w:after="60"/>
              <w:rPr>
                <w:rFonts w:ascii="Arial" w:hAnsi="Arial" w:cs="Arial"/>
                <w:sz w:val="20"/>
                <w:szCs w:val="20"/>
                <w:lang w:val="de-DE"/>
              </w:rPr>
            </w:pPr>
            <w:r w:rsidRPr="00412D28">
              <w:rPr>
                <w:rFonts w:cs="Arial"/>
                <w:sz w:val="20"/>
                <w:szCs w:val="20"/>
                <w:lang w:val="de-DE"/>
              </w:rPr>
              <w:t>HW-MFA</w:t>
            </w:r>
          </w:p>
        </w:tc>
        <w:tc>
          <w:tcPr>
            <w:tcW w:w="0" w:type="dxa"/>
            <w:vAlign w:val="center"/>
          </w:tcPr>
          <w:p w14:paraId="662A5A12" w14:textId="5EA7A432" w:rsidR="000C6AF9" w:rsidRPr="00082027" w:rsidRDefault="000C6AF9" w:rsidP="000C6AF9">
            <w:pPr>
              <w:autoSpaceDE w:val="0"/>
              <w:autoSpaceDN w:val="0"/>
              <w:adjustRightInd w:val="0"/>
              <w:spacing w:before="60" w:after="60"/>
              <w:rPr>
                <w:rFonts w:ascii="Arial" w:hAnsi="Arial" w:cs="Arial"/>
                <w:sz w:val="20"/>
                <w:szCs w:val="20"/>
                <w:lang w:val="de-DE"/>
              </w:rPr>
            </w:pPr>
            <w:r w:rsidRPr="00412D28">
              <w:rPr>
                <w:rFonts w:cs="Arial"/>
                <w:sz w:val="20"/>
                <w:szCs w:val="20"/>
                <w:lang w:val="de-DE"/>
              </w:rPr>
              <w:t>HW-MFA</w:t>
            </w:r>
          </w:p>
        </w:tc>
      </w:tr>
      <w:tr w:rsidR="000C6AF9" w14:paraId="1C2DABF7" w14:textId="77777777" w:rsidTr="00082027">
        <w:trPr>
          <w:trHeight w:val="533"/>
        </w:trPr>
        <w:tc>
          <w:tcPr>
            <w:tcW w:w="0" w:type="dxa"/>
            <w:vAlign w:val="center"/>
          </w:tcPr>
          <w:p w14:paraId="3645F6C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Eingabewert</w:t>
            </w:r>
          </w:p>
        </w:tc>
        <w:tc>
          <w:tcPr>
            <w:tcW w:w="0" w:type="dxa"/>
            <w:vAlign w:val="center"/>
          </w:tcPr>
          <w:p w14:paraId="3518910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0" w:type="dxa"/>
            <w:vAlign w:val="center"/>
          </w:tcPr>
          <w:p w14:paraId="0A815D0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Index</w:t>
            </w:r>
          </w:p>
        </w:tc>
        <w:tc>
          <w:tcPr>
            <w:tcW w:w="0" w:type="dxa"/>
            <w:vAlign w:val="center"/>
          </w:tcPr>
          <w:p w14:paraId="1FDA2C43" w14:textId="54BB3B6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304" w:type="dxa"/>
            <w:vAlign w:val="center"/>
          </w:tcPr>
          <w:p w14:paraId="0FE0B69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Seed</w:t>
            </w:r>
          </w:p>
        </w:tc>
        <w:tc>
          <w:tcPr>
            <w:tcW w:w="1139" w:type="dxa"/>
            <w:vAlign w:val="center"/>
          </w:tcPr>
          <w:p w14:paraId="3AC9BE29" w14:textId="2DE36F9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0" w:type="dxa"/>
            <w:vAlign w:val="center"/>
          </w:tcPr>
          <w:p w14:paraId="6890F5A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Nonce</w:t>
            </w:r>
          </w:p>
        </w:tc>
      </w:tr>
      <w:tr w:rsidR="000C6AF9" w14:paraId="4D3DB8EA" w14:textId="77777777" w:rsidTr="00082027">
        <w:trPr>
          <w:cnfStyle w:val="000000100000" w:firstRow="0" w:lastRow="0" w:firstColumn="0" w:lastColumn="0" w:oddVBand="0" w:evenVBand="0" w:oddHBand="1" w:evenHBand="0" w:firstRowFirstColumn="0" w:firstRowLastColumn="0" w:lastRowFirstColumn="0" w:lastRowLastColumn="0"/>
          <w:trHeight w:val="816"/>
        </w:trPr>
        <w:tc>
          <w:tcPr>
            <w:tcW w:w="0" w:type="dxa"/>
            <w:vAlign w:val="center"/>
          </w:tcPr>
          <w:p w14:paraId="1F2AEC7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Geheimer Wert</w:t>
            </w:r>
          </w:p>
        </w:tc>
        <w:tc>
          <w:tcPr>
            <w:tcW w:w="0" w:type="dxa"/>
            <w:vAlign w:val="center"/>
          </w:tcPr>
          <w:p w14:paraId="4CBE3A8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0" w:type="dxa"/>
            <w:vAlign w:val="center"/>
          </w:tcPr>
          <w:p w14:paraId="38D7B70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0" w:type="dxa"/>
            <w:vAlign w:val="center"/>
          </w:tcPr>
          <w:p w14:paraId="4694DED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304" w:type="dxa"/>
            <w:vAlign w:val="center"/>
          </w:tcPr>
          <w:p w14:paraId="58365F8F"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rPr>
              <w:t>Device Key</w:t>
            </w:r>
          </w:p>
        </w:tc>
        <w:tc>
          <w:tcPr>
            <w:tcW w:w="1139" w:type="dxa"/>
            <w:vAlign w:val="center"/>
          </w:tcPr>
          <w:p w14:paraId="38FCCF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c>
          <w:tcPr>
            <w:tcW w:w="0" w:type="dxa"/>
            <w:vAlign w:val="center"/>
          </w:tcPr>
          <w:p w14:paraId="55A8F14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r>
      <w:tr w:rsidR="000C6AF9" w14:paraId="2EC9120F" w14:textId="77777777" w:rsidTr="00082027">
        <w:trPr>
          <w:trHeight w:val="888"/>
        </w:trPr>
        <w:tc>
          <w:tcPr>
            <w:tcW w:w="0" w:type="dxa"/>
            <w:vAlign w:val="center"/>
          </w:tcPr>
          <w:p w14:paraId="53EBCDB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Aktivierungswert</w:t>
            </w:r>
          </w:p>
        </w:tc>
        <w:tc>
          <w:tcPr>
            <w:tcW w:w="0" w:type="dxa"/>
            <w:vAlign w:val="center"/>
          </w:tcPr>
          <w:p w14:paraId="183F9DC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0" w:type="dxa"/>
            <w:vAlign w:val="center"/>
          </w:tcPr>
          <w:p w14:paraId="5B93B8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0" w:type="dxa"/>
            <w:vAlign w:val="center"/>
          </w:tcPr>
          <w:p w14:paraId="4D15FF3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304" w:type="dxa"/>
            <w:vAlign w:val="center"/>
          </w:tcPr>
          <w:p w14:paraId="5FEDAD5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139" w:type="dxa"/>
            <w:vAlign w:val="center"/>
          </w:tcPr>
          <w:p w14:paraId="3C20995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c>
          <w:tcPr>
            <w:tcW w:w="0" w:type="dxa"/>
            <w:vAlign w:val="center"/>
          </w:tcPr>
          <w:p w14:paraId="49A735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r>
      <w:tr w:rsidR="000C6AF9" w14:paraId="29316E80" w14:textId="77777777" w:rsidTr="00082027">
        <w:trPr>
          <w:cnfStyle w:val="000000100000" w:firstRow="0" w:lastRow="0" w:firstColumn="0" w:lastColumn="0" w:oddVBand="0" w:evenVBand="0" w:oddHBand="1" w:evenHBand="0" w:firstRowFirstColumn="0" w:firstRowLastColumn="0" w:lastRowFirstColumn="0" w:lastRowLastColumn="0"/>
          <w:trHeight w:val="888"/>
        </w:trPr>
        <w:tc>
          <w:tcPr>
            <w:tcW w:w="0" w:type="dxa"/>
            <w:vAlign w:val="center"/>
          </w:tcPr>
          <w:p w14:paraId="72C68F9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w:t>
            </w:r>
            <w:r>
              <w:rPr>
                <w:rFonts w:ascii="Arial" w:hAnsi="Arial" w:cs="Arial"/>
                <w:b/>
                <w:sz w:val="20"/>
                <w:szCs w:val="20"/>
                <w:lang w:val="de-DE"/>
              </w:rPr>
              <w:t>-</w:t>
            </w:r>
            <w:r w:rsidRPr="00360D2C">
              <w:rPr>
                <w:rFonts w:ascii="Arial" w:hAnsi="Arial" w:cs="Arial"/>
                <w:b/>
                <w:sz w:val="20"/>
                <w:szCs w:val="20"/>
                <w:lang w:val="de-DE"/>
              </w:rPr>
              <w:lastRenderedPageBreak/>
              <w:t>fikator</w:t>
            </w:r>
          </w:p>
        </w:tc>
        <w:tc>
          <w:tcPr>
            <w:tcW w:w="0" w:type="dxa"/>
            <w:vAlign w:val="center"/>
          </w:tcPr>
          <w:p w14:paraId="467F2191"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lastRenderedPageBreak/>
              <w:t>-</w:t>
            </w:r>
          </w:p>
        </w:tc>
        <w:tc>
          <w:tcPr>
            <w:tcW w:w="0" w:type="dxa"/>
            <w:vAlign w:val="center"/>
          </w:tcPr>
          <w:p w14:paraId="16379ACF"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 xml:space="preserve">Liste der </w:t>
            </w:r>
            <w:r w:rsidRPr="001264BC">
              <w:rPr>
                <w:rFonts w:ascii="Arial" w:hAnsi="Arial" w:cs="Arial"/>
                <w:sz w:val="20"/>
                <w:szCs w:val="20"/>
                <w:lang w:val="de-DE"/>
              </w:rPr>
              <w:lastRenderedPageBreak/>
              <w:t>(alpha-) numerischen</w:t>
            </w:r>
            <w:r>
              <w:rPr>
                <w:rFonts w:ascii="Arial" w:hAnsi="Arial" w:cs="Arial"/>
                <w:sz w:val="20"/>
                <w:szCs w:val="20"/>
                <w:lang w:val="de-DE"/>
              </w:rPr>
              <w:br/>
            </w:r>
            <w:r w:rsidRPr="001264BC">
              <w:rPr>
                <w:rFonts w:ascii="Arial" w:hAnsi="Arial" w:cs="Arial"/>
                <w:sz w:val="20"/>
                <w:szCs w:val="20"/>
                <w:lang w:val="de-DE"/>
              </w:rPr>
              <w:t>Werte</w:t>
            </w:r>
          </w:p>
        </w:tc>
        <w:tc>
          <w:tcPr>
            <w:tcW w:w="0" w:type="dxa"/>
            <w:vAlign w:val="center"/>
          </w:tcPr>
          <w:p w14:paraId="6E3AB696"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lastRenderedPageBreak/>
              <w:t>Handy</w:t>
            </w:r>
          </w:p>
        </w:tc>
        <w:tc>
          <w:tcPr>
            <w:tcW w:w="1304" w:type="dxa"/>
            <w:vAlign w:val="center"/>
          </w:tcPr>
          <w:p w14:paraId="5D7B8BF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Device</w:t>
            </w:r>
          </w:p>
        </w:tc>
        <w:tc>
          <w:tcPr>
            <w:tcW w:w="1139" w:type="dxa"/>
            <w:vAlign w:val="center"/>
          </w:tcPr>
          <w:p w14:paraId="67B50C6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SIM-Karte</w:t>
            </w:r>
          </w:p>
        </w:tc>
        <w:tc>
          <w:tcPr>
            <w:tcW w:w="0" w:type="dxa"/>
            <w:vAlign w:val="center"/>
          </w:tcPr>
          <w:p w14:paraId="27A96917"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Crypto-</w:t>
            </w:r>
            <w:r w:rsidRPr="00360D2C">
              <w:rPr>
                <w:rFonts w:ascii="Arial" w:hAnsi="Arial" w:cs="Arial"/>
                <w:sz w:val="20"/>
                <w:szCs w:val="20"/>
                <w:lang w:val="de-DE"/>
              </w:rPr>
              <w:lastRenderedPageBreak/>
              <w:t>Device</w:t>
            </w:r>
          </w:p>
        </w:tc>
      </w:tr>
      <w:tr w:rsidR="000C6AF9" w14:paraId="0C43245B" w14:textId="77777777" w:rsidTr="00082027">
        <w:trPr>
          <w:trHeight w:val="888"/>
        </w:trPr>
        <w:tc>
          <w:tcPr>
            <w:tcW w:w="0" w:type="dxa"/>
            <w:vAlign w:val="center"/>
          </w:tcPr>
          <w:p w14:paraId="6868E17D"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lastRenderedPageBreak/>
              <w:t>Authentifizierungs</w:t>
            </w:r>
            <w:r>
              <w:rPr>
                <w:rFonts w:ascii="Arial" w:hAnsi="Arial" w:cs="Arial"/>
                <w:b/>
                <w:sz w:val="20"/>
                <w:szCs w:val="20"/>
                <w:lang w:val="de-DE"/>
              </w:rPr>
              <w:t>-</w:t>
            </w:r>
            <w:r w:rsidRPr="00360D2C">
              <w:rPr>
                <w:rFonts w:ascii="Arial" w:hAnsi="Arial" w:cs="Arial"/>
                <w:b/>
                <w:sz w:val="20"/>
                <w:szCs w:val="20"/>
                <w:lang w:val="de-DE"/>
              </w:rPr>
              <w:t>funktion</w:t>
            </w:r>
          </w:p>
        </w:tc>
        <w:tc>
          <w:tcPr>
            <w:tcW w:w="0" w:type="dxa"/>
            <w:vAlign w:val="center"/>
          </w:tcPr>
          <w:p w14:paraId="1A9F7312"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Keine oder Hash-Fkt.</w:t>
            </w:r>
          </w:p>
        </w:tc>
        <w:tc>
          <w:tcPr>
            <w:tcW w:w="0" w:type="dxa"/>
            <w:vAlign w:val="center"/>
          </w:tcPr>
          <w:p w14:paraId="720E3A4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Selektion</w:t>
            </w:r>
          </w:p>
        </w:tc>
        <w:tc>
          <w:tcPr>
            <w:tcW w:w="0" w:type="dxa"/>
            <w:vAlign w:val="center"/>
          </w:tcPr>
          <w:p w14:paraId="26DE8D3C" w14:textId="152C1D26"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Lesen und Schreiben </w:t>
            </w:r>
            <w:r w:rsidR="00E96EE0">
              <w:rPr>
                <w:rFonts w:ascii="Arial" w:hAnsi="Arial" w:cs="Arial"/>
                <w:sz w:val="20"/>
                <w:szCs w:val="20"/>
                <w:lang w:val="de-DE"/>
              </w:rPr>
              <w:t>des gesendeten Code</w:t>
            </w:r>
            <w:r>
              <w:rPr>
                <w:rFonts w:ascii="Arial" w:hAnsi="Arial" w:cs="Arial"/>
                <w:sz w:val="20"/>
                <w:szCs w:val="20"/>
                <w:lang w:val="de-DE"/>
              </w:rPr>
              <w:t>s</w:t>
            </w:r>
          </w:p>
        </w:tc>
        <w:tc>
          <w:tcPr>
            <w:tcW w:w="1304" w:type="dxa"/>
            <w:vAlign w:val="center"/>
          </w:tcPr>
          <w:p w14:paraId="42DD0FB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HMAC</w:t>
            </w:r>
          </w:p>
        </w:tc>
        <w:tc>
          <w:tcPr>
            <w:tcW w:w="1139" w:type="dxa"/>
            <w:vAlign w:val="center"/>
          </w:tcPr>
          <w:p w14:paraId="35B1907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c>
          <w:tcPr>
            <w:tcW w:w="0" w:type="dxa"/>
            <w:vAlign w:val="center"/>
          </w:tcPr>
          <w:p w14:paraId="77FEFD2A"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r>
      <w:tr w:rsidR="000C6AF9" w14:paraId="57D9BDFE" w14:textId="77777777" w:rsidTr="00082027">
        <w:trPr>
          <w:cnfStyle w:val="000000100000" w:firstRow="0" w:lastRow="0" w:firstColumn="0" w:lastColumn="0" w:oddVBand="0" w:evenVBand="0" w:oddHBand="1" w:evenHBand="0" w:firstRowFirstColumn="0" w:firstRowLastColumn="0" w:lastRowFirstColumn="0" w:lastRowLastColumn="0"/>
          <w:trHeight w:val="991"/>
        </w:trPr>
        <w:tc>
          <w:tcPr>
            <w:tcW w:w="0" w:type="dxa"/>
            <w:vAlign w:val="center"/>
          </w:tcPr>
          <w:p w14:paraId="06D66059"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Ausgabewert</w:t>
            </w:r>
          </w:p>
        </w:tc>
        <w:tc>
          <w:tcPr>
            <w:tcW w:w="0" w:type="dxa"/>
            <w:vAlign w:val="center"/>
          </w:tcPr>
          <w:p w14:paraId="693AED07"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0" w:type="dxa"/>
            <w:vAlign w:val="center"/>
          </w:tcPr>
          <w:p w14:paraId="14A41650"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0" w:type="dxa"/>
            <w:vAlign w:val="center"/>
          </w:tcPr>
          <w:p w14:paraId="75F8BCB2" w14:textId="5867050F"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w:t>
            </w:r>
            <w:r>
              <w:rPr>
                <w:rFonts w:ascii="Arial" w:hAnsi="Arial" w:cs="Arial"/>
                <w:sz w:val="20"/>
                <w:szCs w:val="20"/>
                <w:lang w:val="de-DE"/>
              </w:rPr>
              <w:t>ode</w:t>
            </w:r>
          </w:p>
        </w:tc>
        <w:tc>
          <w:tcPr>
            <w:tcW w:w="1304" w:type="dxa"/>
            <w:vAlign w:val="center"/>
          </w:tcPr>
          <w:p w14:paraId="626BFD5C" w14:textId="0339EA84" w:rsidR="000C6AF9" w:rsidRPr="001264BC" w:rsidRDefault="00E96EE0"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C</w:t>
            </w:r>
            <w:r w:rsidR="000C6AF9" w:rsidRPr="001264BC">
              <w:rPr>
                <w:rFonts w:ascii="Arial" w:hAnsi="Arial" w:cs="Arial"/>
                <w:sz w:val="20"/>
                <w:szCs w:val="20"/>
                <w:lang w:val="de-DE"/>
              </w:rPr>
              <w:t>ode</w:t>
            </w:r>
          </w:p>
        </w:tc>
        <w:tc>
          <w:tcPr>
            <w:tcW w:w="1139" w:type="dxa"/>
            <w:vAlign w:val="center"/>
          </w:tcPr>
          <w:p w14:paraId="63E3A6A2" w14:textId="5FE68A2A"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Sign (gesendeter </w:t>
            </w:r>
            <w:r w:rsidR="00E96EE0">
              <w:rPr>
                <w:rFonts w:ascii="Arial" w:hAnsi="Arial" w:cs="Arial"/>
                <w:sz w:val="20"/>
                <w:szCs w:val="20"/>
                <w:lang w:val="de-DE"/>
              </w:rPr>
              <w:t>C</w:t>
            </w:r>
            <w:r>
              <w:rPr>
                <w:rFonts w:ascii="Arial" w:hAnsi="Arial" w:cs="Arial"/>
                <w:sz w:val="20"/>
                <w:szCs w:val="20"/>
                <w:lang w:val="de-DE"/>
              </w:rPr>
              <w:t>ode)</w:t>
            </w:r>
          </w:p>
        </w:tc>
        <w:tc>
          <w:tcPr>
            <w:tcW w:w="0" w:type="dxa"/>
            <w:vAlign w:val="center"/>
          </w:tcPr>
          <w:p w14:paraId="2F7C8A7E"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w:t>
            </w:r>
            <w:r w:rsidRPr="001264BC">
              <w:rPr>
                <w:rFonts w:ascii="Arial" w:hAnsi="Arial" w:cs="Arial"/>
                <w:sz w:val="20"/>
                <w:szCs w:val="20"/>
                <w:lang w:val="de-DE"/>
              </w:rPr>
              <w:t>ig</w:t>
            </w:r>
            <w:r>
              <w:rPr>
                <w:rFonts w:ascii="Arial" w:hAnsi="Arial" w:cs="Arial"/>
                <w:sz w:val="20"/>
                <w:szCs w:val="20"/>
                <w:lang w:val="de-DE"/>
              </w:rPr>
              <w:t>n</w:t>
            </w:r>
            <w:r>
              <w:rPr>
                <w:rFonts w:ascii="Arial" w:hAnsi="Arial" w:cs="Arial"/>
                <w:sz w:val="20"/>
                <w:szCs w:val="20"/>
                <w:lang w:val="de-DE"/>
              </w:rPr>
              <w:br/>
            </w:r>
            <w:r w:rsidRPr="001264BC">
              <w:rPr>
                <w:rFonts w:ascii="Arial" w:hAnsi="Arial" w:cs="Arial"/>
                <w:sz w:val="20"/>
                <w:szCs w:val="20"/>
                <w:lang w:val="de-DE"/>
              </w:rPr>
              <w:t>(Nonce)</w:t>
            </w:r>
          </w:p>
        </w:tc>
      </w:tr>
      <w:tr w:rsidR="000C6AF9" w14:paraId="667DCD7A" w14:textId="77777777" w:rsidTr="00082027">
        <w:trPr>
          <w:trHeight w:val="1373"/>
        </w:trPr>
        <w:tc>
          <w:tcPr>
            <w:tcW w:w="0" w:type="dxa"/>
            <w:vAlign w:val="center"/>
          </w:tcPr>
          <w:p w14:paraId="575A9848"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Credential</w:t>
            </w:r>
            <w:r w:rsidRPr="00082027">
              <w:rPr>
                <w:rStyle w:val="Funotenzeichen"/>
                <w:lang w:val="de-CH"/>
              </w:rPr>
              <w:footnoteReference w:id="1"/>
            </w:r>
          </w:p>
        </w:tc>
        <w:tc>
          <w:tcPr>
            <w:tcW w:w="0" w:type="dxa"/>
            <w:vAlign w:val="center"/>
          </w:tcPr>
          <w:p w14:paraId="4990E8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0" w:type="dxa"/>
            <w:vAlign w:val="center"/>
          </w:tcPr>
          <w:p w14:paraId="572C021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 We</w:t>
            </w:r>
            <w:r w:rsidRPr="001264BC">
              <w:rPr>
                <w:rFonts w:ascii="Arial" w:hAnsi="Arial" w:cs="Arial"/>
                <w:sz w:val="20"/>
                <w:szCs w:val="20"/>
                <w:lang w:val="de-DE"/>
              </w:rPr>
              <w:lastRenderedPageBreak/>
              <w:t>rte</w:t>
            </w:r>
          </w:p>
        </w:tc>
        <w:tc>
          <w:tcPr>
            <w:tcW w:w="0" w:type="dxa"/>
            <w:vAlign w:val="center"/>
          </w:tcPr>
          <w:p w14:paraId="4E596128"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CD36C5">
              <w:rPr>
                <w:rFonts w:ascii="Arial" w:hAnsi="Arial" w:cs="Arial"/>
                <w:sz w:val="20"/>
                <w:szCs w:val="20"/>
                <w:lang w:val="de-DE"/>
              </w:rPr>
              <w:lastRenderedPageBreak/>
              <w:t>Mobile-Nr.</w:t>
            </w:r>
          </w:p>
        </w:tc>
        <w:tc>
          <w:tcPr>
            <w:tcW w:w="1304" w:type="dxa"/>
            <w:vAlign w:val="center"/>
          </w:tcPr>
          <w:p w14:paraId="55F120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Device-Nr./</w:t>
            </w:r>
            <w:r w:rsidRPr="001264BC">
              <w:rPr>
                <w:rFonts w:ascii="Arial" w:hAnsi="Arial" w:cs="Arial"/>
                <w:sz w:val="20"/>
                <w:szCs w:val="20"/>
                <w:lang w:val="de-DE"/>
              </w:rPr>
              <w:br/>
              <w:t>Seed</w:t>
            </w:r>
          </w:p>
        </w:tc>
        <w:tc>
          <w:tcPr>
            <w:tcW w:w="1139" w:type="dxa"/>
            <w:vAlign w:val="center"/>
          </w:tcPr>
          <w:p w14:paraId="1E857B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SIM-Karte mit Mobile-Nr.</w:t>
            </w:r>
            <w:r w:rsidRPr="001264BC">
              <w:rPr>
                <w:rFonts w:ascii="Arial" w:hAnsi="Arial" w:cs="Arial"/>
                <w:sz w:val="20"/>
                <w:szCs w:val="20"/>
                <w:lang w:val="de-DE"/>
              </w:rPr>
              <w:t>/</w:t>
            </w:r>
            <w:r w:rsidRPr="001264BC">
              <w:rPr>
                <w:rFonts w:ascii="Arial" w:hAnsi="Arial" w:cs="Arial"/>
                <w:sz w:val="20"/>
                <w:szCs w:val="20"/>
                <w:lang w:val="de-DE"/>
              </w:rPr>
              <w:br/>
              <w:t>Public Key</w:t>
            </w:r>
          </w:p>
        </w:tc>
        <w:tc>
          <w:tcPr>
            <w:tcW w:w="0" w:type="dxa"/>
            <w:vAlign w:val="center"/>
          </w:tcPr>
          <w:p w14:paraId="01DBC0BD" w14:textId="77777777" w:rsidR="000C6AF9" w:rsidRPr="001264BC" w:rsidRDefault="000C6AF9" w:rsidP="000C6AF9">
            <w:pPr>
              <w:keepNext/>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Certificate</w:t>
            </w:r>
          </w:p>
        </w:tc>
      </w:tr>
    </w:tbl>
    <w:p w14:paraId="7BAB28E5" w14:textId="10F449F3" w:rsidR="002156C9" w:rsidRDefault="00AD6FC5" w:rsidP="00AD6FC5">
      <w:pPr>
        <w:pStyle w:val="Beschriftung"/>
      </w:pPr>
      <w:bookmarkStart w:id="39" w:name="_Ref476744002"/>
      <w:bookmarkStart w:id="40" w:name="_Toc485136159"/>
      <w:r>
        <w:t xml:space="preserve">Tabelle </w:t>
      </w:r>
      <w:fldSimple w:instr=" SEQ Tabelle \* ARABIC ">
        <w:r w:rsidR="004F7525">
          <w:rPr>
            <w:noProof/>
          </w:rPr>
          <w:t>1</w:t>
        </w:r>
      </w:fldSimple>
      <w:bookmarkEnd w:id="39"/>
      <w:r>
        <w:t xml:space="preserve">: </w:t>
      </w:r>
      <w:r w:rsidRPr="00B104E4">
        <w:t>Beispiele für Authentifizierungsmittel und zugehörigem Credential</w:t>
      </w:r>
      <w:bookmarkEnd w:id="40"/>
    </w:p>
    <w:p w14:paraId="26AEE2D3" w14:textId="0793D441" w:rsidR="002A3F9D" w:rsidRDefault="002A3F9D" w:rsidP="002A3F9D">
      <w:r>
        <w:t>Synonyme:</w:t>
      </w:r>
    </w:p>
    <w:p w14:paraId="32551792" w14:textId="6F9A2F0C" w:rsidR="002A3F9D" w:rsidRDefault="002A3F9D" w:rsidP="002A3F9D">
      <w:pPr>
        <w:pStyle w:val="Listenabsatz"/>
        <w:numPr>
          <w:ilvl w:val="0"/>
          <w:numId w:val="5"/>
        </w:numPr>
      </w:pPr>
      <w:r>
        <w:t>Authenti</w:t>
      </w:r>
      <w:r w:rsidR="00E705A1">
        <w:t xml:space="preserve">cator (siehe NIST 800-63-3 </w:t>
      </w:r>
      <w:r w:rsidR="00E705A1">
        <w:fldChar w:fldCharType="begin" w:fldLock="1"/>
      </w:r>
      <w:r w:rsidR="009D76DC">
        <w:instrText>ADDIN CSL_CITATION { "citationItems" : [ { "id" : "ITEM-1", "itemData" : { "URL" : "https://pages.nist.gov/800-63-3/sp800-63-3.html",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"accessed" : { "date-parts" : [ [ "2016", "9", "1" ] ] }, "author" : [ { "dropping-particle" : "", "family" : "Paul A. Grassi", "given" : "James L. Fenton", "non-dropping-particle" : "", "parse-names" : false, "suffix" : "" } ], "id" : "ITEM-1", "issued" : { "date-parts" : [ [ "2016" ] ] }, "title" : "DRAFT NIST Special Publication 800-63-3", "type" : "webpage" }, "uris" : [ "http://www.mendeley.com/documents/?uuid=9c26ee67-a5a6-4766-b999-37da119c86f1" ] } ], "mendeley" : { "formattedCitation" : "[6]", "plainTextFormattedCitation" : "[6]", "previouslyFormattedCitation" : "[6]" }, "properties" : { "noteIndex" : 0 }, "schema" : "https://github.com/citation-style-language/schema/raw/master/csl-citation.json" }</w:instrText>
      </w:r>
      <w:r w:rsidR="00E705A1">
        <w:fldChar w:fldCharType="separate"/>
      </w:r>
      <w:r w:rsidR="009D76DC" w:rsidRPr="009D76DC">
        <w:rPr>
          <w:noProof/>
        </w:rPr>
        <w:t>[6]</w:t>
      </w:r>
      <w:r w:rsidR="00E705A1">
        <w:fldChar w:fldCharType="end"/>
      </w:r>
      <w:r>
        <w:t>)</w:t>
      </w:r>
      <w:r w:rsidR="00E705A1">
        <w:t xml:space="preserve">, früher bei NIST 800-63-2 </w:t>
      </w:r>
      <w:r w:rsidR="00E705A1">
        <w:fldChar w:fldCharType="begin" w:fldLock="1"/>
      </w:r>
      <w:r w:rsidR="009D76DC">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"2003" ] ] }, "title" : "NIST Special Publication 800-63-2 Electronic Authentication Guideline", "type" : "article-journal" }, "uris" : [ "http://www.mendeley.com/documents/?uuid=315c13cc-d187-495a-b38e-7c851a3e0a52" ] } ], "mendeley" : { "formattedCitation" : "[7]", "plainTextFormattedCitation" : "[7]", "previouslyFormattedCitation" : "[7]" }, "properties" : { "noteIndex" : 0 }, "schema" : "https://github.com/citation-style-language/schema/raw/master/csl-citation.json" }</w:instrText>
      </w:r>
      <w:r w:rsidR="00E705A1">
        <w:fldChar w:fldCharType="separate"/>
      </w:r>
      <w:r w:rsidR="009D76DC" w:rsidRPr="009D76DC">
        <w:rPr>
          <w:noProof/>
        </w:rPr>
        <w:t>[7]</w:t>
      </w:r>
      <w:r w:rsidR="00E705A1">
        <w:fldChar w:fldCharType="end"/>
      </w:r>
      <w:r>
        <w:t xml:space="preserve"> als Token bezeichnet.</w:t>
      </w:r>
    </w:p>
    <w:p w14:paraId="4D427636" w14:textId="78174BC8" w:rsidR="002A3F9D" w:rsidRPr="002A3F9D" w:rsidRDefault="002A3F9D" w:rsidP="007A17E3">
      <w:pPr>
        <w:pStyle w:val="Listenabsatz"/>
        <w:numPr>
          <w:ilvl w:val="0"/>
          <w:numId w:val="5"/>
        </w:numPr>
      </w:pPr>
      <w:r>
        <w:t>Bei STORK</w:t>
      </w:r>
      <w:r w:rsidR="00073291" w:rsidRPr="001544CD">
        <w:rPr>
          <w:rStyle w:val="Funotenzeichen"/>
        </w:rPr>
        <w:footnoteReference w:id="2"/>
      </w:r>
      <w:r>
        <w:t xml:space="preserve"> als identity token bzw. authentication token bezeichnet</w:t>
      </w:r>
    </w:p>
    <w:p w14:paraId="6A6EA247" w14:textId="04F37BE4" w:rsidR="006B1E4D" w:rsidRDefault="002A04E2">
      <w:pPr>
        <w:pStyle w:val="berschrift2"/>
        <w:numPr>
          <w:ilvl w:val="1"/>
          <w:numId w:val="2"/>
        </w:numPr>
      </w:pPr>
      <w:bookmarkStart w:id="41" w:name="_Toc487636542"/>
      <w:r>
        <w:t>Authoriz</w:t>
      </w:r>
      <w:r w:rsidR="00C0357F">
        <w:t>ation Service</w:t>
      </w:r>
      <w:bookmarkEnd w:id="41"/>
    </w:p>
    <w:p w14:paraId="31546AAA" w14:textId="73E7A44B" w:rsidR="006B1E4D" w:rsidRDefault="00C0357F">
      <w:pPr>
        <w:pStyle w:val="Textkrper"/>
      </w:pPr>
      <w:r>
        <w:t xml:space="preserve">Der Service überprüft zur Ausführungszeit die Einhaltung der Rechte für die Nutzung der </w:t>
      </w:r>
      <w:r w:rsidR="00356FB2">
        <w:t>E-Ressource</w:t>
      </w:r>
      <w:r>
        <w:t xml:space="preserve"> und erlaubt dem Subjekt die Nutzung, wenn es die entsprechenden Rechte besitzt.</w:t>
      </w:r>
    </w:p>
    <w:p w14:paraId="0E8CD2AE" w14:textId="77777777" w:rsidR="006B1E4D" w:rsidRDefault="00C0357F">
      <w:pPr>
        <w:pStyle w:val="berschrift2"/>
        <w:numPr>
          <w:ilvl w:val="1"/>
          <w:numId w:val="2"/>
        </w:numPr>
      </w:pPr>
      <w:bookmarkStart w:id="42" w:name="_Toc487636543"/>
      <w:r>
        <w:t>Autorisierung</w:t>
      </w:r>
      <w:bookmarkEnd w:id="42"/>
    </w:p>
    <w:p w14:paraId="4B7B054C" w14:textId="01A00A0F" w:rsidR="006B1E4D" w:rsidRDefault="00C0357F">
      <w:pPr>
        <w:pStyle w:val="Textkrper"/>
      </w:pPr>
      <w:r>
        <w:t xml:space="preserve">Administration: Definition der Zugangsregeln und Zugriffsrechte auf eine </w:t>
      </w:r>
      <w:r w:rsidR="00356FB2">
        <w:t>E-Ressource</w:t>
      </w:r>
      <w:r>
        <w:t>.</w:t>
      </w:r>
    </w:p>
    <w:p w14:paraId="49871544" w14:textId="3FBD0788" w:rsidR="006B1E4D" w:rsidRDefault="00C0357F">
      <w:pPr>
        <w:pStyle w:val="Textkrper"/>
      </w:pPr>
      <w:r>
        <w:t>Zur Laufzeit: Prüfen von Zugriffsberechtigung eines authentifizierten Subjektes auf eine Ressource und erteilen des Zugriffs zur Laufzeit. Dabei wird zwischen Grob- und F</w:t>
      </w:r>
      <w:r w:rsidR="002B0408">
        <w:t>einautorisierung unterschieden.</w:t>
      </w:r>
    </w:p>
    <w:p w14:paraId="4D7E543F" w14:textId="2AAB2AAB" w:rsidR="00212D91" w:rsidRDefault="00212D91" w:rsidP="00212D91">
      <w:r w:rsidRPr="001B1E8B">
        <w:t xml:space="preserve">Synonym: </w:t>
      </w:r>
      <w:bookmarkStart w:id="43" w:name="OLE_LINK2"/>
      <w:r>
        <w:t>Authorization</w:t>
      </w:r>
      <w:bookmarkEnd w:id="43"/>
    </w:p>
    <w:p w14:paraId="5E47B7AE" w14:textId="77777777" w:rsidR="006B1E4D" w:rsidRDefault="00C0357F">
      <w:pPr>
        <w:pStyle w:val="berschrift2"/>
        <w:numPr>
          <w:ilvl w:val="1"/>
          <w:numId w:val="2"/>
        </w:numPr>
      </w:pPr>
      <w:bookmarkStart w:id="44" w:name="_Toc487636544"/>
      <w:r>
        <w:t>Backend Attribute Exchange (BAE)</w:t>
      </w:r>
      <w:bookmarkEnd w:id="44"/>
    </w:p>
    <w:p w14:paraId="005E7039" w14:textId="77777777" w:rsidR="006B1E4D" w:rsidRDefault="00C0357F">
      <w:pPr>
        <w:pStyle w:val="Textkrper"/>
      </w:pPr>
      <w:r>
        <w:t>Attributabfrage im Hintergrund, üblicherweise durch eine Maschine. Ein Benutzer ist bei der Attributabfrage nicht direkt involviert, diese erfolgt ohne seine explizite Zustimmung.</w:t>
      </w:r>
    </w:p>
    <w:p w14:paraId="175BBCDA" w14:textId="77777777" w:rsidR="006B1E4D" w:rsidRDefault="00C0357F">
      <w:pPr>
        <w:pStyle w:val="berschrift2"/>
        <w:numPr>
          <w:ilvl w:val="1"/>
          <w:numId w:val="2"/>
        </w:numPr>
      </w:pPr>
      <w:bookmarkStart w:id="45" w:name="_Toc487636545"/>
      <w:r>
        <w:t>Benutzerzentriertes Identitätsmanagement</w:t>
      </w:r>
      <w:bookmarkEnd w:id="45"/>
    </w:p>
    <w:p w14:paraId="3568B95C" w14:textId="680495AE" w:rsidR="006B1E4D" w:rsidRDefault="00C0357F">
      <w:pPr>
        <w:pStyle w:val="Textkrper"/>
      </w:pPr>
      <w:r>
        <w:t xml:space="preserve">Ermöglicht dem Benutzer die Auswahl spezifischer </w:t>
      </w:r>
      <w:r w:rsidR="00C27F5D">
        <w:t xml:space="preserve">Authentifizierungsmittel </w:t>
      </w:r>
      <w:r>
        <w:t xml:space="preserve">und Attribute zur Bearbeitung in </w:t>
      </w:r>
      <w:r w:rsidR="00752B8F" w:rsidRPr="00752B8F">
        <w:t>Authentifizierungs</w:t>
      </w:r>
      <w:r>
        <w:t>-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0D9BC0D0" w14:textId="77777777" w:rsidR="006B1E4D" w:rsidRDefault="00C0357F">
      <w:pPr>
        <w:pStyle w:val="berschrift2"/>
        <w:numPr>
          <w:ilvl w:val="1"/>
          <w:numId w:val="2"/>
        </w:numPr>
      </w:pPr>
      <w:bookmarkStart w:id="46" w:name="_Toc487636546"/>
      <w:r>
        <w:lastRenderedPageBreak/>
        <w:t>Berechtigung</w:t>
      </w:r>
      <w:bookmarkEnd w:id="46"/>
    </w:p>
    <w:p w14:paraId="2B409C7E" w14:textId="77777777" w:rsidR="006B1E4D" w:rsidRDefault="00C0357F">
      <w:pPr>
        <w:pStyle w:val="Textkrper"/>
      </w:pPr>
      <w:r>
        <w:t xml:space="preserve">Recht eines Subjekts, bestimmte Ressourcen zu nutzen. </w:t>
      </w:r>
    </w:p>
    <w:p w14:paraId="47CB7FE7" w14:textId="77777777" w:rsidR="006B1E4D" w:rsidRDefault="00C0357F">
      <w:pPr>
        <w:pStyle w:val="berschrift2"/>
        <w:numPr>
          <w:ilvl w:val="1"/>
          <w:numId w:val="2"/>
        </w:numPr>
      </w:pPr>
      <w:bookmarkStart w:id="47" w:name="_Toc487636547"/>
      <w:r>
        <w:t>Bereich STIAM-Domäne</w:t>
      </w:r>
      <w:bookmarkEnd w:id="47"/>
    </w:p>
    <w:p w14:paraId="64F69150" w14:textId="77777777" w:rsidR="006B1E4D" w:rsidRDefault="00C0357F">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6231A671" w14:textId="77777777" w:rsidR="006B1E4D" w:rsidRDefault="00C0357F">
      <w:pPr>
        <w:pStyle w:val="berschrift2"/>
        <w:numPr>
          <w:ilvl w:val="1"/>
          <w:numId w:val="2"/>
        </w:numPr>
      </w:pPr>
      <w:bookmarkStart w:id="48" w:name="_Toc487636548"/>
      <w:r>
        <w:t>Beweismittel</w:t>
      </w:r>
      <w:bookmarkEnd w:id="48"/>
    </w:p>
    <w:p w14:paraId="25CB2AF9" w14:textId="690C7BD9" w:rsidR="006B1E4D" w:rsidRDefault="00C0357F">
      <w:pPr>
        <w:pStyle w:val="Textkrper"/>
      </w:pPr>
      <w:r>
        <w:t>Ein Beweismittel für die Identitätsüberprüfung ist ein Dokument oder Objekt aus einer verlässlichen Quelle, das Angaben zum Antragsteller enthält.</w:t>
      </w:r>
    </w:p>
    <w:p w14:paraId="7E3C57D6" w14:textId="5D69271C" w:rsidR="006B1E4D" w:rsidRDefault="00C0357F">
      <w:pPr>
        <w:pStyle w:val="Textkrper"/>
      </w:pPr>
      <w:r>
        <w:t>Ein Beweismittel muss den Namen des Antragsstellers enthalten. Es kann</w:t>
      </w:r>
      <w:r w:rsidR="00655075">
        <w:t xml:space="preserve"> zusätzlich</w:t>
      </w:r>
      <w:r>
        <w:t xml:space="preserve"> einen eindeutigen Identifikator, körperliche und biometrische Merkmal aber auch beliebige andere Angaben des Antragstellers enthalten. Es sollte Sicherheitsmerkmale enthalten, die ein Reproduzieren erschweren.</w:t>
      </w:r>
    </w:p>
    <w:p w14:paraId="6C02B496" w14:textId="77777777" w:rsidR="006B1E4D" w:rsidRDefault="006B1E4D">
      <w:pPr>
        <w:pStyle w:val="Textkrper"/>
      </w:pPr>
    </w:p>
    <w:p w14:paraId="3ED6C478" w14:textId="77777777" w:rsidR="006B1E4D" w:rsidRDefault="00C0357F">
      <w:pPr>
        <w:pStyle w:val="Textkrper"/>
      </w:pPr>
      <w:r>
        <w:t>Beispiele:</w:t>
      </w:r>
    </w:p>
    <w:p w14:paraId="503C11AD" w14:textId="77777777" w:rsidR="006B1E4D" w:rsidRDefault="00C0357F">
      <w:pPr>
        <w:pStyle w:val="Textkrper"/>
      </w:pPr>
      <w:r>
        <w:t xml:space="preserve"> - Beglaubigte Urkunde</w:t>
      </w:r>
    </w:p>
    <w:p w14:paraId="2B7EEAC6" w14:textId="77777777" w:rsidR="006B1E4D" w:rsidRDefault="00C0357F">
      <w:pPr>
        <w:pStyle w:val="Textkrper"/>
      </w:pPr>
      <w:r>
        <w:t xml:space="preserve"> - Kreditkarten</w:t>
      </w:r>
    </w:p>
    <w:p w14:paraId="3F016800" w14:textId="77777777" w:rsidR="006B1E4D" w:rsidRDefault="00C0357F">
      <w:pPr>
        <w:pStyle w:val="Textkrper"/>
      </w:pPr>
      <w:r>
        <w:t xml:space="preserve"> - Fahrausweis</w:t>
      </w:r>
    </w:p>
    <w:p w14:paraId="33FF9913" w14:textId="4615156E" w:rsidR="006B1E4D" w:rsidRDefault="00C0357F">
      <w:pPr>
        <w:pStyle w:val="Textkrper"/>
      </w:pPr>
      <w:r>
        <w:t xml:space="preserve"> - Identitätsdokument</w:t>
      </w:r>
      <w:r w:rsidR="00176327">
        <w:t>e</w:t>
      </w:r>
    </w:p>
    <w:p w14:paraId="06EFB514" w14:textId="77777777" w:rsidR="006B1E4D" w:rsidRDefault="00C0357F">
      <w:pPr>
        <w:pStyle w:val="berschrift2"/>
        <w:numPr>
          <w:ilvl w:val="1"/>
          <w:numId w:val="2"/>
        </w:numPr>
      </w:pPr>
      <w:bookmarkStart w:id="49" w:name="_Ref476840436"/>
      <w:bookmarkStart w:id="50" w:name="_Ref476840579"/>
      <w:bookmarkStart w:id="51" w:name="_Toc487636549"/>
      <w:r>
        <w:t>Biometrisches Merkmal</w:t>
      </w:r>
      <w:bookmarkEnd w:id="49"/>
      <w:bookmarkEnd w:id="50"/>
      <w:bookmarkEnd w:id="51"/>
    </w:p>
    <w:p w14:paraId="35028221" w14:textId="00D8F50A" w:rsidR="006B1E4D" w:rsidRDefault="00C0357F">
      <w:pPr>
        <w:pStyle w:val="Textkrper"/>
      </w:pPr>
      <w:r>
        <w:t>Ein biometrisches Merkmal ist ein körperliches Merkmal eines Menschen, das es erlaubt</w:t>
      </w:r>
      <w:r w:rsidR="00D26D70">
        <w:t>,</w:t>
      </w:r>
      <w:r>
        <w:t xml:space="preserve">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w:t>
      </w:r>
      <w:r w:rsidR="00C31279">
        <w:t xml:space="preserve"> Ein entscheidender Nachteil bei der Verwendung von biometrischen Merkmalen bei der Authentifizierung ist, dass sie im Fall einer Kompromittierung </w:t>
      </w:r>
      <w:r w:rsidR="00C31279">
        <w:rPr>
          <w:lang w:val="de-DE"/>
        </w:rPr>
        <w:t>nicht für ungültig erklärt bzw. neu erzeugt werden können.</w:t>
      </w:r>
    </w:p>
    <w:p w14:paraId="3C46F8DE" w14:textId="77777777" w:rsidR="006B1E4D" w:rsidRDefault="006B1E4D">
      <w:pPr>
        <w:pStyle w:val="Textkrper"/>
      </w:pPr>
    </w:p>
    <w:p w14:paraId="09C61E11" w14:textId="77777777" w:rsidR="006B1E4D" w:rsidRDefault="00C0357F">
      <w:pPr>
        <w:pStyle w:val="Textkrper"/>
      </w:pPr>
      <w:r>
        <w:t>Zu den wichtigsten biometrischen Merkmalen gehören:</w:t>
      </w:r>
    </w:p>
    <w:p w14:paraId="107C153F" w14:textId="77777777" w:rsidR="006B1E4D" w:rsidRDefault="00C0357F">
      <w:pPr>
        <w:pStyle w:val="Textkrper"/>
      </w:pPr>
      <w:r>
        <w:t xml:space="preserve"> - Fingerprint</w:t>
      </w:r>
    </w:p>
    <w:p w14:paraId="0347C5AB" w14:textId="77777777" w:rsidR="006B1E4D" w:rsidRDefault="00C0357F">
      <w:pPr>
        <w:pStyle w:val="Textkrper"/>
      </w:pPr>
      <w:r>
        <w:t xml:space="preserve"> - (dynamische) Unterschrift</w:t>
      </w:r>
    </w:p>
    <w:p w14:paraId="7376D1F0" w14:textId="77777777" w:rsidR="006B1E4D" w:rsidRDefault="00C0357F">
      <w:pPr>
        <w:pStyle w:val="Textkrper"/>
      </w:pPr>
      <w:r>
        <w:t xml:space="preserve"> - Gesichtsgeometrie</w:t>
      </w:r>
    </w:p>
    <w:p w14:paraId="3060D376" w14:textId="77777777" w:rsidR="006B1E4D" w:rsidRDefault="00C0357F">
      <w:pPr>
        <w:pStyle w:val="Textkrper"/>
      </w:pPr>
      <w:r>
        <w:t xml:space="preserve"> - Gesichtsbild (Foto)</w:t>
      </w:r>
    </w:p>
    <w:p w14:paraId="0D9D163C" w14:textId="77777777" w:rsidR="006B1E4D" w:rsidRDefault="00C0357F">
      <w:pPr>
        <w:pStyle w:val="Textkrper"/>
      </w:pPr>
      <w:r>
        <w:lastRenderedPageBreak/>
        <w:t xml:space="preserve"> - Irismuster</w:t>
      </w:r>
    </w:p>
    <w:p w14:paraId="5E6AB065" w14:textId="77777777" w:rsidR="006B1E4D" w:rsidRDefault="00C0357F">
      <w:pPr>
        <w:pStyle w:val="Textkrper"/>
      </w:pPr>
      <w:r>
        <w:t xml:space="preserve"> - Retina (Netzhaut)</w:t>
      </w:r>
    </w:p>
    <w:p w14:paraId="3DFE0029" w14:textId="77777777" w:rsidR="006B1E4D" w:rsidRDefault="00C0357F">
      <w:pPr>
        <w:pStyle w:val="Textkrper"/>
      </w:pPr>
      <w:r>
        <w:t xml:space="preserve"> - Handgeometrie</w:t>
      </w:r>
    </w:p>
    <w:p w14:paraId="54590D32" w14:textId="77777777" w:rsidR="006B1E4D" w:rsidRDefault="00C0357F">
      <w:pPr>
        <w:pStyle w:val="Textkrper"/>
      </w:pPr>
      <w:r>
        <w:t xml:space="preserve"> - Fingergeometrie</w:t>
      </w:r>
    </w:p>
    <w:p w14:paraId="775C0B01" w14:textId="77777777" w:rsidR="006B1E4D" w:rsidRDefault="00C0357F">
      <w:pPr>
        <w:pStyle w:val="Textkrper"/>
      </w:pPr>
      <w:r>
        <w:t xml:space="preserve"> - Ohrform</w:t>
      </w:r>
    </w:p>
    <w:p w14:paraId="211F2F62" w14:textId="77777777" w:rsidR="006B1E4D" w:rsidRDefault="00C0357F">
      <w:pPr>
        <w:pStyle w:val="Textkrper"/>
      </w:pPr>
      <w:r>
        <w:t xml:space="preserve"> - Stimme (Klangfarbe)</w:t>
      </w:r>
    </w:p>
    <w:p w14:paraId="44698C8E" w14:textId="77777777" w:rsidR="006B1E4D" w:rsidRDefault="00C0357F">
      <w:pPr>
        <w:pStyle w:val="Textkrper"/>
      </w:pPr>
      <w:r>
        <w:t xml:space="preserve"> - DNA</w:t>
      </w:r>
    </w:p>
    <w:p w14:paraId="20420824" w14:textId="77777777" w:rsidR="006B1E4D" w:rsidRDefault="00C0357F">
      <w:pPr>
        <w:pStyle w:val="Textkrper"/>
      </w:pPr>
      <w:r>
        <w:t xml:space="preserve"> - Geruch</w:t>
      </w:r>
    </w:p>
    <w:p w14:paraId="203F1DC7" w14:textId="77777777" w:rsidR="006B1E4D" w:rsidRDefault="00C0357F">
      <w:pPr>
        <w:pStyle w:val="Textkrper"/>
      </w:pPr>
      <w:r>
        <w:t xml:space="preserve"> - Tastenanschlag</w:t>
      </w:r>
    </w:p>
    <w:p w14:paraId="306626D2" w14:textId="77777777" w:rsidR="006B1E4D" w:rsidRDefault="006B1E4D">
      <w:pPr>
        <w:pStyle w:val="Textkrper"/>
      </w:pPr>
    </w:p>
    <w:p w14:paraId="59EC23B9" w14:textId="77777777" w:rsidR="006B1E4D" w:rsidRDefault="00C0357F">
      <w:pPr>
        <w:pStyle w:val="Textkrper"/>
      </w:pPr>
      <w:r>
        <w:t>Zur Identifizierung von natürlichen Personen werden zurzeit meist nur</w:t>
      </w:r>
    </w:p>
    <w:p w14:paraId="53235D74" w14:textId="77777777" w:rsidR="006B1E4D" w:rsidRDefault="00C0357F">
      <w:pPr>
        <w:pStyle w:val="Textkrper"/>
      </w:pPr>
      <w:r>
        <w:t xml:space="preserve"> - Fingerprint</w:t>
      </w:r>
    </w:p>
    <w:p w14:paraId="0EC4FE8A" w14:textId="77777777" w:rsidR="006B1E4D" w:rsidRDefault="00C0357F">
      <w:pPr>
        <w:pStyle w:val="Textkrper"/>
      </w:pPr>
      <w:r>
        <w:t xml:space="preserve"> - Iris</w:t>
      </w:r>
    </w:p>
    <w:p w14:paraId="3665ADFA" w14:textId="77777777" w:rsidR="006B1E4D" w:rsidRDefault="00C0357F">
      <w:pPr>
        <w:pStyle w:val="Textkrper"/>
      </w:pPr>
      <w:r>
        <w:t xml:space="preserve"> - Retina</w:t>
      </w:r>
    </w:p>
    <w:p w14:paraId="75D03259" w14:textId="77777777" w:rsidR="006B1E4D" w:rsidRDefault="00C0357F">
      <w:pPr>
        <w:pStyle w:val="Textkrper"/>
      </w:pPr>
      <w:r>
        <w:t xml:space="preserve"> - Gesichtsgeometrie</w:t>
      </w:r>
    </w:p>
    <w:p w14:paraId="4F287B10" w14:textId="77777777" w:rsidR="006B1E4D" w:rsidRDefault="00C0357F">
      <w:pPr>
        <w:pStyle w:val="Textkrper"/>
      </w:pPr>
      <w:r>
        <w:t xml:space="preserve"> - Gesichtsbild (Foto)</w:t>
      </w:r>
    </w:p>
    <w:p w14:paraId="5F060308" w14:textId="49C97385" w:rsidR="006B1E4D" w:rsidRDefault="00667EA1">
      <w:pPr>
        <w:pStyle w:val="Textkrper"/>
      </w:pPr>
      <w:r>
        <w:t>v</w:t>
      </w:r>
      <w:r w:rsidR="00C0357F">
        <w:t>erwendet.</w:t>
      </w:r>
    </w:p>
    <w:p w14:paraId="04AF2B2B" w14:textId="77777777" w:rsidR="006B1E4D" w:rsidRDefault="006B1E4D">
      <w:pPr>
        <w:pStyle w:val="Textkrper"/>
      </w:pPr>
    </w:p>
    <w:p w14:paraId="4F17BB41" w14:textId="2F25698A" w:rsidR="006B1E4D" w:rsidRDefault="00C0357F">
      <w:pPr>
        <w:pStyle w:val="Textkrper"/>
      </w:pPr>
      <w:r>
        <w:t>Biometrische Merkmale können bezüglich Funktion, Sicherheit, Fälschbarkeit und Anwendungsfreundlichkeit ebenfalls klassifiziert werden. Das NIST hat mit ihrer Online-Dokumentation „Strength of Function for Au</w:t>
      </w:r>
      <w:r w:rsidR="003578E0">
        <w:t xml:space="preserve">thenticators – Biometrics“ </w:t>
      </w:r>
      <w:r w:rsidR="003578E0">
        <w:fldChar w:fldCharType="begin" w:fldLock="1"/>
      </w:r>
      <w:r w:rsidR="009D76DC">
        <w:instrText>ADDIN CSL_CITATION { "citationItems" : [ { "id" : "ITEM-1", "itemData" : { "URL" : "https://pages.nist.gov/SOFA/SOFA.html", "abstract" : "There are many different methods for authenticating users to applications, devices, and services, from \u201ctraditional\u201d user names and passwords, to software one-time passwords, to multiple modalities of biometric systems. Each authentication factor brings a unique set of security and user experience characteristics as well as potential vulnerabilities. With all these options, and the persistent drive towards stronger authentication, the emerging question is: \u201cwhich technology fits my risk environment?\u201d", "accessed" : { "date-parts" : [ [ "2016", "11", "3" ] ] }, "author" : [ { "dropping-particle" : "", "family" : "NIST", "given" : "", "non-dropping-particle" : "", "parse-names" : false, "suffix" : "" } ], "id" : "ITEM-1", "issued" : { "date-parts" : [ [ "0" ] ] }, "title" : "DRAFT Strength of Function for Authenticators - Biometrics", "type" : "webpage" }, "uris" : [ "http://www.mendeley.com/documents/?uuid=cc00e0e0-fc35-47f5-8c62-fae76b7fe55a" ] } ], "mendeley" : { "formattedCitation" : "[8]", "plainTextFormattedCitation" : "[8]", "previouslyFormattedCitation" : "[8]" }, "properties" : { "noteIndex" : 0 }, "schema" : "https://github.com/citation-style-language/schema/raw/master/csl-citation.json" }</w:instrText>
      </w:r>
      <w:r w:rsidR="003578E0">
        <w:fldChar w:fldCharType="separate"/>
      </w:r>
      <w:r w:rsidR="009D76DC" w:rsidRPr="009D76DC">
        <w:rPr>
          <w:noProof/>
        </w:rPr>
        <w:t>[8]</w:t>
      </w:r>
      <w:r w:rsidR="003578E0">
        <w:fldChar w:fldCharType="end"/>
      </w:r>
      <w:r>
        <w:t xml:space="preserve"> kurz SOFA-B dazu einen ersten Beitrag geleistet</w:t>
      </w:r>
      <w:r w:rsidR="003578E0">
        <w:t>.</w:t>
      </w:r>
    </w:p>
    <w:p w14:paraId="1C6624D4" w14:textId="77777777" w:rsidR="00D45A3F" w:rsidRDefault="00D45A3F" w:rsidP="00D45A3F">
      <w:pPr>
        <w:pStyle w:val="berschrift2"/>
        <w:numPr>
          <w:ilvl w:val="1"/>
          <w:numId w:val="2"/>
        </w:numPr>
      </w:pPr>
      <w:bookmarkStart w:id="52" w:name="_Ref477279884"/>
      <w:bookmarkStart w:id="53" w:name="_Ref477279887"/>
      <w:bookmarkStart w:id="54" w:name="_Toc487636550"/>
      <w:r>
        <w:t>Broker Service</w:t>
      </w:r>
      <w:bookmarkEnd w:id="52"/>
      <w:bookmarkEnd w:id="53"/>
      <w:bookmarkEnd w:id="54"/>
    </w:p>
    <w:p w14:paraId="2C287562" w14:textId="12EF13BF" w:rsidR="00D45A3F" w:rsidRDefault="00D45A3F">
      <w:pPr>
        <w:pStyle w:val="Textkrper"/>
      </w:pPr>
      <w:r w:rsidRPr="003B7289">
        <w:t>Dieser Service vermittelt zwischen dem Subjekt, Ressourcen und den Services der Ausführungszeit, föderiert Authentifizierung und Attributbestätigung.</w:t>
      </w:r>
    </w:p>
    <w:p w14:paraId="5C779403" w14:textId="78D55090" w:rsidR="006B1E4D" w:rsidRPr="00FA3824" w:rsidRDefault="008D404F">
      <w:pPr>
        <w:pStyle w:val="berschrift2"/>
        <w:numPr>
          <w:ilvl w:val="1"/>
          <w:numId w:val="2"/>
        </w:numPr>
        <w:rPr>
          <w:lang w:val="en-US"/>
        </w:rPr>
      </w:pPr>
      <w:bookmarkStart w:id="55" w:name="_Toc487636551"/>
      <w:r>
        <w:rPr>
          <w:lang w:val="en-US"/>
        </w:rPr>
        <w:t>Certificat</w:t>
      </w:r>
      <w:r w:rsidR="0099376E">
        <w:rPr>
          <w:lang w:val="en-US"/>
        </w:rPr>
        <w:t>ion</w:t>
      </w:r>
      <w:r>
        <w:rPr>
          <w:lang w:val="en-US"/>
        </w:rPr>
        <w:t xml:space="preserve"> Authority</w:t>
      </w:r>
      <w:r w:rsidR="00C0357F" w:rsidRPr="00FA3824">
        <w:rPr>
          <w:lang w:val="en-US"/>
        </w:rPr>
        <w:t xml:space="preserve"> (CA)</w:t>
      </w:r>
      <w:bookmarkEnd w:id="55"/>
    </w:p>
    <w:p w14:paraId="72762A67" w14:textId="3F3889B3" w:rsidR="006B1E4D" w:rsidRDefault="00C0357F">
      <w:pPr>
        <w:pStyle w:val="Textkrper"/>
      </w:pPr>
      <w:r>
        <w:t>Eine Certificat</w:t>
      </w:r>
      <w:r w:rsidR="0073418E">
        <w:t>ion</w:t>
      </w:r>
      <w:r>
        <w:t xml:space="preserve"> Authority ist ein spezieller Credential Service Provider (CSP)</w:t>
      </w:r>
      <w:r w:rsidR="0073418E">
        <w:t xml:space="preserve"> als technische Instanz</w:t>
      </w:r>
      <w:r>
        <w:t xml:space="preserve">, </w:t>
      </w:r>
      <w:r w:rsidR="0073418E">
        <w:t>welche</w:t>
      </w:r>
      <w:r>
        <w:t xml:space="preserve"> digitale Zertifikate (Public Key Zertifikate, e.g. X.509) als Authentifizierungsmittel ausgibt, erneuert und revoziert.</w:t>
      </w:r>
      <w:r w:rsidR="0073418E">
        <w:t xml:space="preserve"> Siehe auch </w:t>
      </w:r>
      <w:r w:rsidR="0073418E">
        <w:fldChar w:fldCharType="begin"/>
      </w:r>
      <w:r w:rsidR="0073418E">
        <w:instrText xml:space="preserve"> REF _Ref481072868 \r \h </w:instrText>
      </w:r>
      <w:r w:rsidR="0073418E">
        <w:fldChar w:fldCharType="separate"/>
      </w:r>
      <w:r w:rsidR="004F7525">
        <w:t>2.2</w:t>
      </w:r>
      <w:r w:rsidR="0073418E">
        <w:fldChar w:fldCharType="end"/>
      </w:r>
      <w:r w:rsidR="0073418E">
        <w:t xml:space="preserve"> </w:t>
      </w:r>
      <w:r w:rsidR="0073418E">
        <w:fldChar w:fldCharType="begin"/>
      </w:r>
      <w:r w:rsidR="0073418E">
        <w:instrText xml:space="preserve"> REF _Ref481072868 \h </w:instrText>
      </w:r>
      <w:r w:rsidR="0073418E">
        <w:fldChar w:fldCharType="separate"/>
      </w:r>
      <w:r w:rsidR="004F7525">
        <w:t>Anbieterin von Zertifizierungsdiensten</w:t>
      </w:r>
      <w:r w:rsidR="0073418E">
        <w:fldChar w:fldCharType="end"/>
      </w:r>
      <w:r w:rsidR="0073418E">
        <w:t xml:space="preserve"> und </w:t>
      </w:r>
      <w:r w:rsidR="0073418E">
        <w:fldChar w:fldCharType="begin"/>
      </w:r>
      <w:r w:rsidR="0073418E">
        <w:instrText xml:space="preserve"> REF _Ref481072922 \r \h </w:instrText>
      </w:r>
      <w:r w:rsidR="0073418E">
        <w:fldChar w:fldCharType="separate"/>
      </w:r>
      <w:ins w:id="56" w:author="Marc Kunz" w:date="2017-07-12T15:24:00Z">
        <w:r w:rsidR="004F7525">
          <w:t>2.36</w:t>
        </w:r>
      </w:ins>
      <w:del w:id="57" w:author="Marc Kunz" w:date="2017-07-12T15:24:00Z">
        <w:r w:rsidR="008E0A4E" w:rsidDel="004F7525">
          <w:delText>2.37</w:delText>
        </w:r>
      </w:del>
      <w:r w:rsidR="0073418E">
        <w:fldChar w:fldCharType="end"/>
      </w:r>
      <w:r w:rsidR="0073418E">
        <w:t xml:space="preserve"> </w:t>
      </w:r>
      <w:r w:rsidR="0073418E">
        <w:fldChar w:fldCharType="begin"/>
      </w:r>
      <w:r w:rsidR="0073418E">
        <w:instrText xml:space="preserve"> REF _Ref481072929 \h </w:instrText>
      </w:r>
      <w:r w:rsidR="0073418E">
        <w:fldChar w:fldCharType="separate"/>
      </w:r>
      <w:r w:rsidR="004F7525">
        <w:t>Credential Service Provider (CSP)</w:t>
      </w:r>
      <w:r w:rsidR="0073418E">
        <w:fldChar w:fldCharType="end"/>
      </w:r>
    </w:p>
    <w:p w14:paraId="3A45A02A" w14:textId="7818E716" w:rsidR="006B1E4D" w:rsidRPr="00BB5185" w:rsidRDefault="002B51BB">
      <w:pPr>
        <w:pStyle w:val="Textkrper"/>
        <w:rPr>
          <w:lang w:val="en-US"/>
        </w:rPr>
      </w:pPr>
      <w:r w:rsidRPr="00BB5185">
        <w:rPr>
          <w:lang w:val="en-US"/>
        </w:rPr>
        <w:t>Synonyme</w:t>
      </w:r>
      <w:r w:rsidR="00C0357F" w:rsidRPr="00BB5185">
        <w:rPr>
          <w:lang w:val="en-US"/>
        </w:rPr>
        <w:t xml:space="preserve">: </w:t>
      </w:r>
      <w:r w:rsidR="008D404F" w:rsidRPr="00BB5185">
        <w:rPr>
          <w:lang w:val="en-US"/>
        </w:rPr>
        <w:t>Certificat</w:t>
      </w:r>
      <w:r w:rsidR="0073418E">
        <w:rPr>
          <w:lang w:val="en-US"/>
        </w:rPr>
        <w:t>e</w:t>
      </w:r>
      <w:r w:rsidR="008D404F" w:rsidRPr="00BB5185">
        <w:rPr>
          <w:lang w:val="en-US"/>
        </w:rPr>
        <w:t xml:space="preserve"> Authority, </w:t>
      </w:r>
      <w:r w:rsidR="00C0357F" w:rsidRPr="00BB5185">
        <w:rPr>
          <w:lang w:val="en-US"/>
        </w:rPr>
        <w:t>Certification Service Provider, Trust Service Provider (TSP)</w:t>
      </w:r>
    </w:p>
    <w:p w14:paraId="1C1E30B8" w14:textId="4E466BF2" w:rsidR="006B1E4D" w:rsidRDefault="00C0357F">
      <w:pPr>
        <w:pStyle w:val="Textkrper"/>
      </w:pPr>
      <w:r>
        <w:t>Synonyme deutsch: Zertifizierungsstelle für digitale Zertifikate, Vertrauensdiensteanbieter</w:t>
      </w:r>
    </w:p>
    <w:p w14:paraId="6BB529B8" w14:textId="77777777" w:rsidR="002213F8" w:rsidRDefault="002213F8" w:rsidP="002213F8">
      <w:pPr>
        <w:pStyle w:val="berschrift2"/>
        <w:numPr>
          <w:ilvl w:val="1"/>
          <w:numId w:val="2"/>
        </w:numPr>
      </w:pPr>
      <w:bookmarkStart w:id="58" w:name="_Ref485718470"/>
      <w:bookmarkStart w:id="59" w:name="_Ref485718473"/>
      <w:bookmarkStart w:id="60" w:name="_Toc487636552"/>
      <w:r>
        <w:t>Certificate Policy (CP)</w:t>
      </w:r>
      <w:bookmarkEnd w:id="58"/>
      <w:bookmarkEnd w:id="59"/>
      <w:bookmarkEnd w:id="60"/>
    </w:p>
    <w:p w14:paraId="7EA7FF4C" w14:textId="5EA66B02" w:rsidR="002213F8" w:rsidRDefault="002213F8">
      <w:pPr>
        <w:pStyle w:val="Textkrper"/>
      </w:pPr>
      <w:r>
        <w:t xml:space="preserve">Eine Certifcate Policy enthält die Anwendungsregeln für einen bestimmten Zertifikatstyp. </w:t>
      </w:r>
      <w:r>
        <w:lastRenderedPageBreak/>
        <w:t xml:space="preserve">Siehe auch </w:t>
      </w:r>
      <w:r w:rsidR="004D56F7">
        <w:fldChar w:fldCharType="begin"/>
      </w:r>
      <w:r w:rsidR="004D56F7">
        <w:instrText xml:space="preserve"> REF _Ref485718394 \r \h </w:instrText>
      </w:r>
      <w:r w:rsidR="004D56F7">
        <w:fldChar w:fldCharType="separate"/>
      </w:r>
      <w:r w:rsidR="004F7525">
        <w:t>2.92</w:t>
      </w:r>
      <w:r w:rsidR="004D56F7">
        <w:fldChar w:fldCharType="end"/>
      </w:r>
      <w:r w:rsidR="004D56F7">
        <w:t xml:space="preserve"> </w:t>
      </w:r>
      <w:r w:rsidR="004D56F7">
        <w:fldChar w:fldCharType="begin"/>
      </w:r>
      <w:r w:rsidR="004D56F7">
        <w:instrText xml:space="preserve"> REF _Ref485718398 \h </w:instrText>
      </w:r>
      <w:r w:rsidR="004D56F7">
        <w:fldChar w:fldCharType="separate"/>
      </w:r>
      <w:r w:rsidR="004F7525">
        <w:t>Policy</w:t>
      </w:r>
      <w:r w:rsidR="004D56F7">
        <w:fldChar w:fldCharType="end"/>
      </w:r>
      <w:r w:rsidR="004D56F7">
        <w:t xml:space="preserve"> und </w:t>
      </w:r>
      <w:r w:rsidR="004D56F7">
        <w:fldChar w:fldCharType="begin"/>
      </w:r>
      <w:r w:rsidR="004D56F7">
        <w:instrText xml:space="preserve"> REF _Ref485718413 \r \h </w:instrText>
      </w:r>
      <w:r w:rsidR="004D56F7">
        <w:fldChar w:fldCharType="separate"/>
      </w:r>
      <w:r w:rsidR="004F7525">
        <w:t>2.31</w:t>
      </w:r>
      <w:r w:rsidR="004D56F7">
        <w:fldChar w:fldCharType="end"/>
      </w:r>
      <w:r w:rsidR="004D56F7">
        <w:t xml:space="preserve"> </w:t>
      </w:r>
      <w:r w:rsidR="004D56F7">
        <w:fldChar w:fldCharType="begin"/>
      </w:r>
      <w:r w:rsidR="004D56F7">
        <w:instrText xml:space="preserve"> REF _Ref485718415 \h </w:instrText>
      </w:r>
      <w:r w:rsidR="004D56F7">
        <w:fldChar w:fldCharType="separate"/>
      </w:r>
      <w:r w:rsidR="004F7525" w:rsidRPr="00984A3F">
        <w:rPr>
          <w:lang w:val="en-US"/>
        </w:rPr>
        <w:t>Certification Practice Statement (CPS)</w:t>
      </w:r>
      <w:r w:rsidR="004D56F7">
        <w:fldChar w:fldCharType="end"/>
      </w:r>
      <w:r>
        <w:rPr>
          <w:lang w:val="en-US"/>
        </w:rPr>
        <w:t>.</w:t>
      </w:r>
    </w:p>
    <w:p w14:paraId="401601B5" w14:textId="77777777" w:rsidR="00D90F9A" w:rsidRPr="00984A3F" w:rsidRDefault="00D90F9A" w:rsidP="00D90F9A">
      <w:pPr>
        <w:pStyle w:val="berschrift2"/>
        <w:numPr>
          <w:ilvl w:val="1"/>
          <w:numId w:val="2"/>
        </w:numPr>
        <w:rPr>
          <w:lang w:val="en-US"/>
        </w:rPr>
      </w:pPr>
      <w:bookmarkStart w:id="61" w:name="_Ref485717963"/>
      <w:bookmarkStart w:id="62" w:name="_Ref485717971"/>
      <w:bookmarkStart w:id="63" w:name="_Toc487636553"/>
      <w:r w:rsidRPr="00984A3F">
        <w:rPr>
          <w:lang w:val="en-US"/>
        </w:rPr>
        <w:t>Certificate Revocation List (CRL)</w:t>
      </w:r>
      <w:bookmarkEnd w:id="61"/>
      <w:bookmarkEnd w:id="62"/>
      <w:bookmarkEnd w:id="63"/>
    </w:p>
    <w:p w14:paraId="73521783" w14:textId="0183A1D8" w:rsidR="00D90F9A" w:rsidRDefault="00D90F9A">
      <w:pPr>
        <w:pStyle w:val="Textkrper"/>
      </w:pPr>
      <w:r w:rsidRPr="00984A3F">
        <w:t>Liste, welche die vo</w:t>
      </w:r>
      <w:r>
        <w:t>n einer (oder mehrere) CA(s) aus</w:t>
      </w:r>
      <w:r w:rsidRPr="00984A3F">
        <w:t xml:space="preserve">gestellten </w:t>
      </w:r>
      <w:r w:rsidRPr="00984A3F">
        <w:rPr>
          <w:i/>
        </w:rPr>
        <w:t>digitalen Zertifikate</w:t>
      </w:r>
      <w:r w:rsidRPr="00984A3F">
        <w:t xml:space="preserve"> enthält</w:t>
      </w:r>
      <w:r>
        <w:t>, welche widerrufen wurden</w:t>
      </w:r>
      <w:r w:rsidRPr="00984A3F">
        <w:t>.</w:t>
      </w:r>
      <w:r>
        <w:t xml:space="preserve"> Ein Eintrag in der Liste besteht mindestens aus der Seriennummer des widerrufenen Zertifikats und dem Widerrufsdatum.</w:t>
      </w:r>
    </w:p>
    <w:p w14:paraId="0A71003E" w14:textId="77777777" w:rsidR="002213F8" w:rsidRPr="00984A3F" w:rsidRDefault="002213F8" w:rsidP="002213F8">
      <w:pPr>
        <w:pStyle w:val="berschrift2"/>
        <w:numPr>
          <w:ilvl w:val="1"/>
          <w:numId w:val="2"/>
        </w:numPr>
        <w:rPr>
          <w:lang w:val="en-US"/>
        </w:rPr>
      </w:pPr>
      <w:bookmarkStart w:id="64" w:name="_Ref485718413"/>
      <w:bookmarkStart w:id="65" w:name="_Ref485718415"/>
      <w:bookmarkStart w:id="66" w:name="_Toc487636554"/>
      <w:r w:rsidRPr="00984A3F">
        <w:rPr>
          <w:lang w:val="en-US"/>
        </w:rPr>
        <w:t>Certification Practice Statement (CPS)</w:t>
      </w:r>
      <w:bookmarkEnd w:id="64"/>
      <w:bookmarkEnd w:id="65"/>
      <w:bookmarkEnd w:id="66"/>
    </w:p>
    <w:p w14:paraId="599E5CD2" w14:textId="624C5646" w:rsidR="002213F8" w:rsidRDefault="002213F8">
      <w:pPr>
        <w:pStyle w:val="Textkrper"/>
      </w:pPr>
      <w:r>
        <w:t xml:space="preserve">Policy, welche eine Anbieterin von Zertifizierungsdiensten anwendet, um Zertifikate auszustellen. Siehe auch </w:t>
      </w:r>
      <w:r w:rsidR="004539A0">
        <w:fldChar w:fldCharType="begin"/>
      </w:r>
      <w:r w:rsidR="004539A0">
        <w:instrText xml:space="preserve"> REF _Ref485718452 \r \h </w:instrText>
      </w:r>
      <w:r w:rsidR="004539A0">
        <w:fldChar w:fldCharType="separate"/>
      </w:r>
      <w:r w:rsidR="004F7525">
        <w:t>2.92</w:t>
      </w:r>
      <w:r w:rsidR="004539A0">
        <w:fldChar w:fldCharType="end"/>
      </w:r>
      <w:r w:rsidR="004539A0">
        <w:t xml:space="preserve"> </w:t>
      </w:r>
      <w:r w:rsidR="004539A0">
        <w:fldChar w:fldCharType="begin"/>
      </w:r>
      <w:r w:rsidR="004539A0">
        <w:instrText xml:space="preserve"> REF _Ref485718455 \h </w:instrText>
      </w:r>
      <w:r w:rsidR="004539A0">
        <w:fldChar w:fldCharType="separate"/>
      </w:r>
      <w:r w:rsidR="004F7525">
        <w:t>Policy</w:t>
      </w:r>
      <w:r w:rsidR="004539A0">
        <w:fldChar w:fldCharType="end"/>
      </w:r>
      <w:r w:rsidR="004539A0">
        <w:t xml:space="preserve"> und </w:t>
      </w:r>
      <w:r w:rsidR="004539A0">
        <w:fldChar w:fldCharType="begin"/>
      </w:r>
      <w:r w:rsidR="004539A0">
        <w:instrText xml:space="preserve"> REF _Ref485718470 \r \h </w:instrText>
      </w:r>
      <w:r w:rsidR="004539A0">
        <w:fldChar w:fldCharType="separate"/>
      </w:r>
      <w:r w:rsidR="004F7525">
        <w:t>2.29</w:t>
      </w:r>
      <w:r w:rsidR="004539A0">
        <w:fldChar w:fldCharType="end"/>
      </w:r>
      <w:r w:rsidR="004539A0">
        <w:t xml:space="preserve"> </w:t>
      </w:r>
      <w:r w:rsidR="004539A0">
        <w:fldChar w:fldCharType="begin"/>
      </w:r>
      <w:r w:rsidR="004539A0">
        <w:instrText xml:space="preserve"> REF _Ref485718473 \h </w:instrText>
      </w:r>
      <w:r w:rsidR="004539A0">
        <w:fldChar w:fldCharType="separate"/>
      </w:r>
      <w:r w:rsidR="004F7525">
        <w:t>Certificate Policy (CP)</w:t>
      </w:r>
      <w:r w:rsidR="004539A0">
        <w:fldChar w:fldCharType="end"/>
      </w:r>
      <w:r>
        <w:t>.</w:t>
      </w:r>
    </w:p>
    <w:p w14:paraId="4D3FC4EE" w14:textId="77777777" w:rsidR="006B1E4D" w:rsidRDefault="00C0357F">
      <w:pPr>
        <w:pStyle w:val="berschrift2"/>
        <w:numPr>
          <w:ilvl w:val="1"/>
          <w:numId w:val="2"/>
        </w:numPr>
      </w:pPr>
      <w:bookmarkStart w:id="67" w:name="_Toc487636555"/>
      <w:r>
        <w:t>Community Metadaten</w:t>
      </w:r>
      <w:bookmarkEnd w:id="67"/>
    </w:p>
    <w:p w14:paraId="2272C03F" w14:textId="77777777" w:rsidR="006B1E4D" w:rsidRDefault="00C0357F">
      <w:pPr>
        <w:pStyle w:val="Textkrper"/>
      </w:pPr>
      <w:r>
        <w:t>Signierter Zusammenzug von Entitätsmetadaten der Mitglieder einer STIAM-Community.</w:t>
      </w:r>
    </w:p>
    <w:p w14:paraId="6B687F35" w14:textId="31B643C9" w:rsidR="006A0BA5" w:rsidRDefault="006A0BA5">
      <w:pPr>
        <w:pStyle w:val="berschrift2"/>
        <w:numPr>
          <w:ilvl w:val="1"/>
          <w:numId w:val="2"/>
        </w:numPr>
      </w:pPr>
      <w:bookmarkStart w:id="68" w:name="_Toc487636556"/>
      <w:r>
        <w:t>Client Plattform</w:t>
      </w:r>
      <w:bookmarkEnd w:id="68"/>
    </w:p>
    <w:p w14:paraId="647E10F6" w14:textId="70A9C96F" w:rsidR="006A0BA5" w:rsidRDefault="006A0BA5" w:rsidP="006A0BA5">
      <w:pPr>
        <w:pStyle w:val="Textkrper"/>
      </w:pPr>
      <w:r>
        <w:t>Die Client Plattform ist das System oder Gerät, von welchem das Subjekt einen Authentisierungsprozess anstösst. Dies kann beispielsweise ein Browser auf einem PC oder eine Applikation auf einem mobilen Gerät sein.</w:t>
      </w:r>
    </w:p>
    <w:p w14:paraId="3CA1A92D" w14:textId="30B45D86" w:rsidR="002A3F9D" w:rsidRDefault="002A3F9D" w:rsidP="006A0BA5">
      <w:pPr>
        <w:pStyle w:val="Textkrper"/>
      </w:pPr>
      <w:r>
        <w:t xml:space="preserve">Synonym: </w:t>
      </w:r>
      <w:r w:rsidR="005B4F15">
        <w:t xml:space="preserve">Client, </w:t>
      </w:r>
      <w:r w:rsidRPr="002A3F9D">
        <w:t>user agent</w:t>
      </w:r>
    </w:p>
    <w:p w14:paraId="0377329A" w14:textId="77777777" w:rsidR="006B1E4D" w:rsidRDefault="00C0357F">
      <w:pPr>
        <w:pStyle w:val="berschrift2"/>
        <w:numPr>
          <w:ilvl w:val="1"/>
          <w:numId w:val="2"/>
        </w:numPr>
      </w:pPr>
      <w:bookmarkStart w:id="69" w:name="_Toc487636557"/>
      <w:r>
        <w:t>Credential</w:t>
      </w:r>
      <w:bookmarkEnd w:id="69"/>
    </w:p>
    <w:p w14:paraId="0EDCEDAE" w14:textId="1608D8B2" w:rsidR="006B1E4D" w:rsidRDefault="00C0357F">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4C96D45F" w14:textId="27940B8D" w:rsidR="006B1E4D" w:rsidRDefault="00A06759">
      <w:pPr>
        <w:pStyle w:val="Textkrper"/>
      </w:pPr>
      <w:r>
        <w:t>Das Credential wird zusammen mit dem Ausgabewert des Authentifizierungsmittel zum</w:t>
      </w:r>
      <w:r w:rsidR="00653732">
        <w:t xml:space="preserve"> </w:t>
      </w:r>
      <w:r>
        <w:t xml:space="preserve">Nachweis der behaupteten E-Identity verwendet. Je nach verwendeten Authentifizierungsfaktoren ist das Credential </w:t>
      </w:r>
      <w:r w:rsidR="00C0357F">
        <w:t xml:space="preserve">z.B. der Hash eines Passwortes, ein Abbild eines biometrischen Merkmals oder ein Zertifikat </w:t>
      </w:r>
      <w:r>
        <w:t xml:space="preserve">(siehe auch </w:t>
      </w:r>
      <w:r>
        <w:fldChar w:fldCharType="begin"/>
      </w:r>
      <w:r>
        <w:instrText xml:space="preserve"> REF _Ref476744002 \h </w:instrText>
      </w:r>
      <w:r>
        <w:fldChar w:fldCharType="separate"/>
      </w:r>
      <w:r w:rsidR="004F7525">
        <w:t xml:space="preserve">Tabelle </w:t>
      </w:r>
      <w:r w:rsidR="004F7525">
        <w:rPr>
          <w:noProof/>
        </w:rPr>
        <w:t>1</w:t>
      </w:r>
      <w:r>
        <w:fldChar w:fldCharType="end"/>
      </w:r>
      <w:r>
        <w:t>)</w:t>
      </w:r>
      <w:r w:rsidR="00C0357F">
        <w:t>, das zur Definitionszeit von einem CSP an eine E-Identity gebunden wurde.</w:t>
      </w:r>
    </w:p>
    <w:p w14:paraId="2436A893" w14:textId="77777777" w:rsidR="006B1E4D" w:rsidRDefault="00C0357F">
      <w:pPr>
        <w:pStyle w:val="Textkrper"/>
      </w:pPr>
      <w:r>
        <w:t>Ein Credential muss immer auf Authentizität und Vertrauenswürdigkeit überprüft werden, bevor es verwendet wird.</w:t>
      </w:r>
    </w:p>
    <w:p w14:paraId="5FEDCB6B" w14:textId="687A952F" w:rsidR="006B1E4D" w:rsidRDefault="00C0357F">
      <w:pPr>
        <w:pStyle w:val="Textkrper"/>
      </w:pPr>
      <w:r>
        <w:t>(siehe auc</w:t>
      </w:r>
      <w:r w:rsidR="00E705A1">
        <w:t xml:space="preserve">h ISO 29115 </w:t>
      </w:r>
      <w:r w:rsidR="00E705A1">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E705A1">
        <w:fldChar w:fldCharType="separate"/>
      </w:r>
      <w:r w:rsidR="009D76DC" w:rsidRPr="009D76DC">
        <w:rPr>
          <w:noProof/>
        </w:rPr>
        <w:t>[9]</w:t>
      </w:r>
      <w:r w:rsidR="00E705A1">
        <w:fldChar w:fldCharType="end"/>
      </w:r>
      <w:r>
        <w:t>, A</w:t>
      </w:r>
      <w:r w:rsidR="00E705A1">
        <w:t xml:space="preserve">nnex B und NIST SP 800-63B </w:t>
      </w:r>
      <w:r w:rsidR="00E705A1">
        <w:fldChar w:fldCharType="begin" w:fldLock="1"/>
      </w:r>
      <w:r w:rsidR="009D76DC">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E705A1">
        <w:fldChar w:fldCharType="separate"/>
      </w:r>
      <w:r w:rsidR="009D76DC" w:rsidRPr="009D76DC">
        <w:rPr>
          <w:noProof/>
        </w:rPr>
        <w:t>[10]</w:t>
      </w:r>
      <w:r w:rsidR="00E705A1">
        <w:fldChar w:fldCharType="end"/>
      </w:r>
      <w:r>
        <w:t>, Kap 3).</w:t>
      </w:r>
    </w:p>
    <w:p w14:paraId="2DFE96E4" w14:textId="753025A9" w:rsidR="00814C8E" w:rsidRDefault="00814C8E">
      <w:pPr>
        <w:pStyle w:val="Textkrper"/>
      </w:pPr>
      <w:r>
        <w:t xml:space="preserve">Synonym: </w:t>
      </w:r>
      <w:r w:rsidRPr="00814C8E">
        <w:t>Identitätsnachweis</w:t>
      </w:r>
    </w:p>
    <w:p w14:paraId="74DCDCEB" w14:textId="05A2E78E" w:rsidR="003B7289" w:rsidRDefault="003B7289" w:rsidP="003B7289">
      <w:pPr>
        <w:pStyle w:val="berschrift2"/>
        <w:numPr>
          <w:ilvl w:val="1"/>
          <w:numId w:val="2"/>
        </w:numPr>
      </w:pPr>
      <w:bookmarkStart w:id="70" w:name="_Toc487636558"/>
      <w:r w:rsidRPr="003B7289">
        <w:t>Credential Service</w:t>
      </w:r>
      <w:bookmarkEnd w:id="70"/>
    </w:p>
    <w:p w14:paraId="5599DABF" w14:textId="45E95E13" w:rsidR="003B7289" w:rsidRPr="003B7289" w:rsidRDefault="003B7289" w:rsidP="003B7289">
      <w:r w:rsidRPr="003B7289">
        <w:t>Der Credential Service gibt Authentifizierungsmittel aus und verwaltet sie. Er ermöglicht eine benutzerfreundliche Erneuerung bzw. den Ersatz von Authentifizierungsmitteln. Ein Authenti</w:t>
      </w:r>
      <w:r w:rsidRPr="003B7289">
        <w:lastRenderedPageBreak/>
        <w:t>fizierungsmittel bezieht sich auf eine E-Identity und ist auf ein bestimmtes Subjekt ausgestellt.</w:t>
      </w:r>
    </w:p>
    <w:p w14:paraId="40A1B4AB" w14:textId="1C2FE7D0" w:rsidR="006B1E4D" w:rsidRDefault="00C0357F">
      <w:pPr>
        <w:pStyle w:val="berschrift2"/>
        <w:numPr>
          <w:ilvl w:val="1"/>
          <w:numId w:val="2"/>
        </w:numPr>
      </w:pPr>
      <w:bookmarkStart w:id="71" w:name="_Ref481072922"/>
      <w:bookmarkStart w:id="72" w:name="_Ref481072929"/>
      <w:bookmarkStart w:id="73" w:name="_Toc487636559"/>
      <w:r>
        <w:t>Credential Service Provider (CSP)</w:t>
      </w:r>
      <w:bookmarkEnd w:id="71"/>
      <w:bookmarkEnd w:id="72"/>
      <w:bookmarkEnd w:id="73"/>
    </w:p>
    <w:p w14:paraId="169CD413" w14:textId="77777777" w:rsidR="006B1E4D" w:rsidRDefault="00C0357F">
      <w:pPr>
        <w:pStyle w:val="Textkrper"/>
      </w:pPr>
      <w:r>
        <w:t>Ein Credential Service Provider ist eine Entität, die als vertrauenswürdiger Herausgeber von digitale Zertifikaten und anderer Sicherheits-Tokens (Authentifizierungsmitteln) agiert.</w:t>
      </w:r>
    </w:p>
    <w:p w14:paraId="1980891D" w14:textId="77777777" w:rsidR="006B1E4D" w:rsidRDefault="00C0357F">
      <w:pPr>
        <w:pStyle w:val="Textkrper"/>
      </w:pPr>
      <w:r>
        <w:t>Der CSP kann eine eigene Registration Authorities (RA) enthalten und Dienste zur Verifizierung der Credentials (Identity Provider) umfassen. Ein CSP kann als öffentliche Instanz auftreten, oder als Dienst in eine abgeschlossene Domäne integriert sein.</w:t>
      </w:r>
    </w:p>
    <w:p w14:paraId="7318D774" w14:textId="77777777" w:rsidR="006B1E4D" w:rsidRDefault="00C0357F">
      <w:pPr>
        <w:pStyle w:val="berschrift2"/>
        <w:numPr>
          <w:ilvl w:val="1"/>
          <w:numId w:val="2"/>
        </w:numPr>
      </w:pPr>
      <w:bookmarkStart w:id="74" w:name="_Toc487636560"/>
      <w:r>
        <w:t>Definitionszeit</w:t>
      </w:r>
      <w:bookmarkEnd w:id="74"/>
    </w:p>
    <w:p w14:paraId="1B0E66A4" w14:textId="2479DC77" w:rsidR="006B1E4D" w:rsidRDefault="00C0357F">
      <w:pPr>
        <w:pStyle w:val="Textkrper"/>
      </w:pPr>
      <w:r>
        <w:t>In der Definitionszeit wird das IAM-System eingerichtet und konfiguriert.</w:t>
      </w:r>
      <w:r w:rsidR="00FF575C">
        <w:t xml:space="preserve"> Zusätzlich werden die elektronischen Identitäten etabliert</w:t>
      </w:r>
      <w:r w:rsidR="00FF575C" w:rsidRPr="00EF11EE">
        <w:t>.</w:t>
      </w:r>
      <w:r>
        <w:t xml:space="preserve"> Die Definitionszeit umfasst damit die Prozesse zur Bereitstellung aller notwendigen Informationen für alle beteiligten Komponenten</w:t>
      </w:r>
      <w:r w:rsidR="00FF575C">
        <w:t xml:space="preserve"> sowie der Komponenten selbst</w:t>
      </w:r>
      <w:r>
        <w:t>.</w:t>
      </w:r>
    </w:p>
    <w:p w14:paraId="128471D4" w14:textId="1A9C0202" w:rsidR="006B1E4D" w:rsidRDefault="00C0357F">
      <w:pPr>
        <w:pStyle w:val="berschrift2"/>
        <w:numPr>
          <w:ilvl w:val="1"/>
          <w:numId w:val="2"/>
        </w:numPr>
      </w:pPr>
      <w:bookmarkStart w:id="75" w:name="_Toc487636561"/>
      <w:r>
        <w:t>Digitales Zertifikat</w:t>
      </w:r>
      <w:bookmarkEnd w:id="75"/>
    </w:p>
    <w:p w14:paraId="7E0F9A18" w14:textId="60080F94" w:rsidR="006B1E4D" w:rsidRDefault="00C0357F">
      <w:pPr>
        <w:pStyle w:val="Textkrper"/>
      </w:pPr>
      <w:r>
        <w:t>Strukturierte Daten, die den Eigentümer sowie weitere Eigenschaften eines öffentlichen Schlüssels bestätigen.</w:t>
      </w:r>
    </w:p>
    <w:p w14:paraId="1E0CB0E8" w14:textId="126F4D93" w:rsidR="001E385F" w:rsidRDefault="001E385F">
      <w:pPr>
        <w:pStyle w:val="Textkrper"/>
      </w:pPr>
      <w:r>
        <w:t>Synonym: Digital Certificate</w:t>
      </w:r>
      <w:r w:rsidR="00653732">
        <w:t>, Zertifikat, Public-Key-Zertifikat</w:t>
      </w:r>
    </w:p>
    <w:p w14:paraId="379780E2" w14:textId="77777777" w:rsidR="006B1E4D" w:rsidRDefault="00C0357F">
      <w:pPr>
        <w:pStyle w:val="berschrift2"/>
        <w:numPr>
          <w:ilvl w:val="1"/>
          <w:numId w:val="2"/>
        </w:numPr>
      </w:pPr>
      <w:bookmarkStart w:id="76" w:name="_Toc487636562"/>
      <w:r>
        <w:t>Ding</w:t>
      </w:r>
      <w:bookmarkEnd w:id="76"/>
    </w:p>
    <w:p w14:paraId="4A3822CF" w14:textId="615589D4" w:rsidR="006B1E4D" w:rsidRDefault="00C0357F">
      <w:pPr>
        <w:pStyle w:val="Textkrper"/>
      </w:pPr>
      <w:r>
        <w:t>Ein Ding ist ein physischer Gegenstand, welcher über ein Netzwerk erreichbar ist. Innerhalb des Netzwerkes ist das Ding mit einem Identifikator identifizierbar. Mehrere Dinge, welche im selben Netzwerk verknüpft sind, bilden ein Internet der Dinge (Internet of Things IoT).</w:t>
      </w:r>
    </w:p>
    <w:p w14:paraId="29956A9A" w14:textId="12E8C391" w:rsidR="003B23B6" w:rsidRDefault="003B23B6">
      <w:pPr>
        <w:pStyle w:val="Textkrper"/>
      </w:pPr>
      <w:r>
        <w:t xml:space="preserve">Synonyme: </w:t>
      </w:r>
      <w:r w:rsidRPr="003B23B6">
        <w:t>Objekt, Thing (IoT)</w:t>
      </w:r>
    </w:p>
    <w:p w14:paraId="669C4EB1" w14:textId="77777777" w:rsidR="006B1E4D" w:rsidRPr="00FA3824" w:rsidRDefault="00C0357F">
      <w:pPr>
        <w:pStyle w:val="berschrift2"/>
        <w:numPr>
          <w:ilvl w:val="1"/>
          <w:numId w:val="2"/>
        </w:numPr>
        <w:rPr>
          <w:lang w:val="en-US"/>
        </w:rPr>
      </w:pPr>
      <w:bookmarkStart w:id="77" w:name="_Toc487636563"/>
      <w:r w:rsidRPr="00FA3824">
        <w:rPr>
          <w:lang w:val="en-US"/>
        </w:rPr>
        <w:t>Discovery Service (WAYF - Where Are You From)</w:t>
      </w:r>
      <w:bookmarkEnd w:id="77"/>
    </w:p>
    <w:p w14:paraId="1583C0EF" w14:textId="77777777" w:rsidR="006B1E4D" w:rsidRDefault="00C0357F">
      <w:pPr>
        <w:pStyle w:val="Textkrper"/>
      </w:pPr>
      <w:r>
        <w:t>Der Discovery Service ist dafür zuständig, den Benutzer zu einem Identity Provider seiner Wahl zwecks Authentifizierung zu leiten.</w:t>
      </w:r>
    </w:p>
    <w:p w14:paraId="7A8D4220" w14:textId="77777777" w:rsidR="006B1E4D" w:rsidRDefault="00C0357F">
      <w:pPr>
        <w:pStyle w:val="berschrift2"/>
        <w:numPr>
          <w:ilvl w:val="1"/>
          <w:numId w:val="2"/>
        </w:numPr>
      </w:pPr>
      <w:bookmarkStart w:id="78" w:name="_Toc487636564"/>
      <w:r>
        <w:t>Domäne</w:t>
      </w:r>
      <w:bookmarkEnd w:id="78"/>
    </w:p>
    <w:p w14:paraId="182EB366" w14:textId="77777777" w:rsidR="006B1E4D" w:rsidRDefault="00C0357F">
      <w:pPr>
        <w:pStyle w:val="Textkrper"/>
      </w:pPr>
      <w:r>
        <w:t>Administrative / technische Gemeinschaft oder Organisation mit einer gemeinsamen Policy.</w:t>
      </w:r>
    </w:p>
    <w:p w14:paraId="52A50793" w14:textId="77777777" w:rsidR="006B1E4D" w:rsidRDefault="00C0357F">
      <w:pPr>
        <w:pStyle w:val="berschrift2"/>
        <w:numPr>
          <w:ilvl w:val="1"/>
          <w:numId w:val="2"/>
        </w:numPr>
      </w:pPr>
      <w:bookmarkStart w:id="79" w:name="_Ref476840490"/>
      <w:bookmarkStart w:id="80" w:name="_Ref476840514"/>
      <w:bookmarkStart w:id="81" w:name="_Ref476840520"/>
      <w:bookmarkStart w:id="82" w:name="_Toc487636565"/>
      <w:r>
        <w:t>E-Identity</w:t>
      </w:r>
      <w:bookmarkEnd w:id="79"/>
      <w:bookmarkEnd w:id="80"/>
      <w:bookmarkEnd w:id="81"/>
      <w:bookmarkEnd w:id="82"/>
    </w:p>
    <w:p w14:paraId="20208319" w14:textId="77777777" w:rsidR="006B1E4D" w:rsidRDefault="00C0357F">
      <w:pPr>
        <w:pStyle w:val="Textkrper"/>
      </w:pPr>
      <w:r>
        <w:t xml:space="preserve">Eine E-Identity ist die Repräsentation eines Subjekts. Eine E-Identity (digitale Identität) hat einen Identifikator (eindeutiger Name), meist zusammen mit einer Menge von zusätzlichen </w:t>
      </w:r>
      <w:r>
        <w:lastRenderedPageBreak/>
        <w:t>Attributen, welche innerhalb eines Namensraumes eindeutig einem Subjekt zugewiesen werden können. Ein Subjekt kann mehrere E-Identities haben.</w:t>
      </w:r>
    </w:p>
    <w:p w14:paraId="1A5210C1" w14:textId="4285A469" w:rsidR="006B1E4D" w:rsidRDefault="00C0357F">
      <w:pPr>
        <w:pStyle w:val="Textkrper"/>
      </w:pPr>
      <w:r>
        <w:t xml:space="preserve">Eine notifzierte E-Identity ist eine E-Identity, </w:t>
      </w:r>
      <w:r w:rsidR="008676B8">
        <w:t xml:space="preserve">die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w:t>
      </w:r>
      <w:r w:rsidR="00FF1B42">
        <w:t>en</w:t>
      </w:r>
      <w:r>
        <w:t xml:space="preserve"> muss.</w:t>
      </w:r>
    </w:p>
    <w:p w14:paraId="22BBA99F" w14:textId="5A22918E" w:rsidR="00F72975" w:rsidRDefault="00F72975">
      <w:pPr>
        <w:pStyle w:val="Textkrper"/>
      </w:pPr>
      <w:r>
        <w:t xml:space="preserve">Synonyme: </w:t>
      </w:r>
      <w:r w:rsidRPr="00F72975">
        <w:t>Digitale Identität, Digital Identity, Elektronische Identität, Electronic Identity</w:t>
      </w:r>
    </w:p>
    <w:p w14:paraId="71CD63E0" w14:textId="44DE9C53" w:rsidR="003B7289" w:rsidRDefault="003B7289" w:rsidP="003B7289">
      <w:pPr>
        <w:pStyle w:val="berschrift2"/>
        <w:numPr>
          <w:ilvl w:val="1"/>
          <w:numId w:val="2"/>
        </w:numPr>
      </w:pPr>
      <w:bookmarkStart w:id="83" w:name="_Toc487636566"/>
      <w:r w:rsidRPr="003B7289">
        <w:t>E-Identity Service</w:t>
      </w:r>
      <w:bookmarkEnd w:id="83"/>
    </w:p>
    <w:p w14:paraId="2B200188" w14:textId="0917E16E" w:rsidR="003B7289" w:rsidRPr="003B7289" w:rsidRDefault="003B7289" w:rsidP="003B7289">
      <w:r w:rsidRPr="003B7289">
        <w:t>Der E-Identity Service stellt zu Subjekten E-Identities aus und verwaltet sie.</w:t>
      </w:r>
    </w:p>
    <w:p w14:paraId="1FC84EC4" w14:textId="35AD77D7" w:rsidR="000D6755" w:rsidRDefault="000D6755" w:rsidP="000D6755">
      <w:pPr>
        <w:pStyle w:val="berschrift2"/>
        <w:numPr>
          <w:ilvl w:val="1"/>
          <w:numId w:val="2"/>
        </w:numPr>
      </w:pPr>
      <w:bookmarkStart w:id="84" w:name="_Toc487636567"/>
      <w:r>
        <w:t>E-Ressource</w:t>
      </w:r>
      <w:bookmarkEnd w:id="84"/>
    </w:p>
    <w:p w14:paraId="49850383" w14:textId="708685E9" w:rsidR="000D6755" w:rsidRDefault="000D6755" w:rsidP="000D6755">
      <w:pPr>
        <w:pStyle w:val="Textkrper"/>
      </w:pPr>
      <w:r>
        <w:t>Digitale Repräsentation einer Ressource. Eine E-Ressource hat einen Identifikator (eindeutiger Name, oft URL/URI), welche</w:t>
      </w:r>
      <w:r w:rsidR="00950EA9">
        <w:t>r</w:t>
      </w:r>
      <w:r>
        <w:t xml:space="preserve"> innerhalb eines Namensraumes eindeutig einer Ressource zugewiesen werden kann.</w:t>
      </w:r>
      <w:r w:rsidR="002937E0">
        <w:t xml:space="preserve"> </w:t>
      </w:r>
      <w:r>
        <w:t>Eine Ressource kann mehrere E-Ressourcen haben.</w:t>
      </w:r>
    </w:p>
    <w:p w14:paraId="2A509515" w14:textId="55B63110" w:rsidR="000D6755" w:rsidRDefault="000D6755" w:rsidP="000D6755">
      <w:pPr>
        <w:pStyle w:val="berschrift2"/>
        <w:numPr>
          <w:ilvl w:val="1"/>
          <w:numId w:val="2"/>
        </w:numPr>
      </w:pPr>
      <w:bookmarkStart w:id="85" w:name="_Toc487636568"/>
      <w:r w:rsidRPr="000D6755">
        <w:t>E-Ressource Service</w:t>
      </w:r>
      <w:bookmarkEnd w:id="85"/>
    </w:p>
    <w:p w14:paraId="7024B749" w14:textId="030B64B6" w:rsidR="000D6755" w:rsidRPr="000D6755" w:rsidRDefault="000D6755" w:rsidP="000D6755">
      <w:r w:rsidRPr="000D6755">
        <w:t>Der E-Ressource Service stellt zu Ressourcen E-Ressourcen aus und verwaltet sie.</w:t>
      </w:r>
    </w:p>
    <w:p w14:paraId="59597834" w14:textId="75285E81" w:rsidR="006B1E4D" w:rsidRDefault="00C0357F">
      <w:pPr>
        <w:pStyle w:val="berschrift2"/>
        <w:numPr>
          <w:ilvl w:val="1"/>
          <w:numId w:val="2"/>
        </w:numPr>
      </w:pPr>
      <w:bookmarkStart w:id="86" w:name="_Toc487636569"/>
      <w:r>
        <w:t>Entität</w:t>
      </w:r>
      <w:bookmarkEnd w:id="86"/>
    </w:p>
    <w:p w14:paraId="586556A7" w14:textId="5E019EFE" w:rsidR="006B1E4D" w:rsidRDefault="00C0357F">
      <w:pPr>
        <w:pStyle w:val="Textkrper"/>
      </w:pPr>
      <w:r>
        <w:t>Ein aktives Element eines IT Systems, z.B. ein automatisierter Prozess oder eine Menge von Prozessen, ein Teilsystem, eine Person oder eine Gruppe von Personen mit</w:t>
      </w:r>
      <w:r w:rsidR="009015B5">
        <w:t xml:space="preserve"> definierten Funktionalitäten </w:t>
      </w:r>
      <w:r w:rsid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9015B5">
        <w:fldChar w:fldCharType="separate"/>
      </w:r>
      <w:r w:rsidR="009D76DC" w:rsidRPr="009D76DC">
        <w:rPr>
          <w:noProof/>
        </w:rPr>
        <w:t>[3]</w:t>
      </w:r>
      <w:r w:rsidR="009015B5">
        <w:fldChar w:fldCharType="end"/>
      </w:r>
      <w:r w:rsidR="009015B5">
        <w:t>.</w:t>
      </w:r>
    </w:p>
    <w:p w14:paraId="42BA36DC" w14:textId="77777777" w:rsidR="006B1E4D" w:rsidRDefault="00C0357F">
      <w:pPr>
        <w:pStyle w:val="Textkrper"/>
      </w:pPr>
      <w:r>
        <w:t>Organisation mit definierter Rolle innerhalb einer STIAM-Community.</w:t>
      </w:r>
    </w:p>
    <w:p w14:paraId="44ED492A" w14:textId="0747CAE4" w:rsidR="00390C58" w:rsidRDefault="00390C58">
      <w:pPr>
        <w:pStyle w:val="Textkrper"/>
      </w:pPr>
      <w:r>
        <w:t>Synonym: Entity</w:t>
      </w:r>
    </w:p>
    <w:p w14:paraId="37EBD9C1" w14:textId="0C5B26AE" w:rsidR="006B2994" w:rsidRDefault="006B2994" w:rsidP="006B2994">
      <w:pPr>
        <w:pStyle w:val="berschrift2"/>
        <w:numPr>
          <w:ilvl w:val="1"/>
          <w:numId w:val="2"/>
        </w:numPr>
      </w:pPr>
      <w:bookmarkStart w:id="87" w:name="_Toc487636570"/>
      <w:r>
        <w:t>Elektronische Signatur</w:t>
      </w:r>
      <w:bookmarkEnd w:id="87"/>
    </w:p>
    <w:p w14:paraId="683F3F24" w14:textId="6578D2EB" w:rsidR="006B2994" w:rsidRDefault="006B2994" w:rsidP="006B2994">
      <w:pPr>
        <w:pStyle w:val="Textkrper"/>
      </w:pPr>
      <w:r>
        <w:t>Gemäss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w:t>
      </w:r>
      <w:r w:rsidRPr="00984A3F">
        <w:rPr>
          <w:i/>
        </w:rPr>
        <w:t>„Daten in elektronischer Form, die anderen elektronischen Daten beigefügt oder die logisch mit ihnen verknüpft sind und zu deren Authentifizierung dienen.“</w:t>
      </w:r>
    </w:p>
    <w:p w14:paraId="7CD768DD" w14:textId="77777777" w:rsidR="006B1E4D" w:rsidRDefault="00C0357F">
      <w:pPr>
        <w:pStyle w:val="berschrift2"/>
        <w:numPr>
          <w:ilvl w:val="1"/>
          <w:numId w:val="2"/>
        </w:numPr>
      </w:pPr>
      <w:bookmarkStart w:id="88" w:name="_Toc487636571"/>
      <w:r>
        <w:t>Elektronisches Identifizierungsmittel</w:t>
      </w:r>
      <w:bookmarkEnd w:id="88"/>
    </w:p>
    <w:p w14:paraId="6EDEE968" w14:textId="646C9568"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C0357F">
        <w:t>: „Elektronisches Identifizierungsmittel“ ist eine materielle und/oder immaterielle Einheit, die Personenidentifizierungsdaten enthält und zur Authentifizierung bei Online-Diensten verwendet wird.</w:t>
      </w:r>
    </w:p>
    <w:p w14:paraId="78AD362F" w14:textId="77777777" w:rsidR="006B1E4D" w:rsidRDefault="00C0357F">
      <w:pPr>
        <w:pStyle w:val="Textkrper"/>
      </w:pPr>
      <w:r>
        <w:t xml:space="preserve">Ein elektronisches Identifizierungsmittel enthält Authentifizierungsfaktoren, Attribute für Personen und hat eine Gültigkeit. Bei einer (dynamischen) Authentifizierung wird der gesamte 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t>
      </w:r>
      <w:r>
        <w:lastRenderedPageBreak/>
        <w:t>werden.</w:t>
      </w:r>
    </w:p>
    <w:p w14:paraId="2804AF93" w14:textId="77777777" w:rsidR="006B1E4D" w:rsidRDefault="006B1E4D">
      <w:pPr>
        <w:pStyle w:val="Textkrper"/>
      </w:pPr>
    </w:p>
    <w:p w14:paraId="56D04FAD" w14:textId="77777777" w:rsidR="006B1E4D" w:rsidRDefault="00C0357F">
      <w:pPr>
        <w:pStyle w:val="Textkrper"/>
      </w:pPr>
      <w:r>
        <w:t>Beispiele für elektronische Identifizierungsmittel sind der neue deutsche Personalausweis (nPA) inkl. Middleware (AusweisApp) oder die gesamte SuisseID Infrastruktur bestehend aus SuisseID Token, Middleware (Gerätetreiber) und SuisseID IdP.</w:t>
      </w:r>
    </w:p>
    <w:p w14:paraId="108D7F4F" w14:textId="77777777" w:rsidR="006B1E4D" w:rsidRDefault="00C0357F">
      <w:pPr>
        <w:pStyle w:val="berschrift2"/>
        <w:numPr>
          <w:ilvl w:val="1"/>
          <w:numId w:val="2"/>
        </w:numPr>
      </w:pPr>
      <w:bookmarkStart w:id="89" w:name="_Toc487636572"/>
      <w:r>
        <w:t>Elektronisches Identifizierungssystem</w:t>
      </w:r>
      <w:bookmarkEnd w:id="89"/>
    </w:p>
    <w:p w14:paraId="50B10DDC" w14:textId="5830A3F9"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2C6F09">
        <w:t xml:space="preserve">: </w:t>
      </w:r>
      <w:r w:rsidR="00C0357F">
        <w:t>„Elektronisches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336D9B3F" w14:textId="7646F089" w:rsidR="006B1E4D" w:rsidRDefault="00C0357F">
      <w:pPr>
        <w:pStyle w:val="Textkrper"/>
      </w:pPr>
      <w:r>
        <w:t>Ein notifiziertes elektronisches Identifizierungssystem m</w:t>
      </w:r>
      <w:r w:rsidR="008676B8">
        <w:t xml:space="preserve">uss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erfüllen.</w:t>
      </w:r>
    </w:p>
    <w:p w14:paraId="21E86EF7" w14:textId="77777777" w:rsidR="00D90F9A" w:rsidRDefault="00D90F9A" w:rsidP="00D90F9A">
      <w:pPr>
        <w:pStyle w:val="berschrift2"/>
        <w:numPr>
          <w:ilvl w:val="1"/>
          <w:numId w:val="2"/>
        </w:numPr>
      </w:pPr>
      <w:bookmarkStart w:id="90" w:name="_Toc487636573"/>
      <w:r>
        <w:t>Elektronisches Siegel</w:t>
      </w:r>
      <w:bookmarkEnd w:id="90"/>
    </w:p>
    <w:p w14:paraId="29DD9EE8" w14:textId="6CF5C807" w:rsidR="00D90F9A" w:rsidRDefault="00D90F9A" w:rsidP="00D90F9A">
      <w:pPr>
        <w:pStyle w:val="Textkrper"/>
      </w:pPr>
      <w:r>
        <w:t xml:space="preserve">Eine </w:t>
      </w:r>
      <w:r w:rsidRPr="00984A3F">
        <w:rPr>
          <w:i/>
        </w:rPr>
        <w:t>elektronische Signatur</w:t>
      </w:r>
      <w:r>
        <w:t xml:space="preserve">, welche im Namen einer </w:t>
      </w:r>
      <w:r w:rsidRPr="00984A3F">
        <w:rPr>
          <w:i/>
        </w:rPr>
        <w:t>UID-Einheit</w:t>
      </w:r>
      <w:r>
        <w:t xml:space="preserve"> angebracht wird. Elektronische Siegel können im Rahmen automatisierter Prozesse erstellt werden.</w:t>
      </w:r>
    </w:p>
    <w:p w14:paraId="77181EF2" w14:textId="77777777" w:rsidR="006B1E4D" w:rsidRDefault="00C0357F">
      <w:pPr>
        <w:pStyle w:val="berschrift2"/>
        <w:numPr>
          <w:ilvl w:val="1"/>
          <w:numId w:val="2"/>
        </w:numPr>
      </w:pPr>
      <w:bookmarkStart w:id="91" w:name="_Toc487636574"/>
      <w:r>
        <w:t>Empfängerbaustein</w:t>
      </w:r>
      <w:bookmarkEnd w:id="91"/>
    </w:p>
    <w:p w14:paraId="73682744" w14:textId="0419B0C5" w:rsidR="006B1E4D" w:rsidRDefault="00C0357F">
      <w:pPr>
        <w:pStyle w:val="Textkrper"/>
      </w:pPr>
      <w:r>
        <w:t>Der Empfängerbaustein realisiert eine standardisierte STIAM-Schnittstelle für eine Relying Party, welche die STIAM-Protokolle nicht direkt unterstützt (vgl.</w:t>
      </w:r>
      <w:r w:rsidR="0038761B">
        <w:t xml:space="preserve"> </w:t>
      </w:r>
      <w:r w:rsidR="0038761B">
        <w:fldChar w:fldCharType="begin"/>
      </w:r>
      <w:r w:rsidR="0038761B">
        <w:instrText xml:space="preserve"> REF _Ref476750490 \r \h </w:instrText>
      </w:r>
      <w:r w:rsidR="0038761B">
        <w:fldChar w:fldCharType="separate"/>
      </w:r>
      <w:ins w:id="92" w:author="Marc Kunz" w:date="2017-07-12T15:24:00Z">
        <w:r w:rsidR="004F7525">
          <w:t>2.120</w:t>
        </w:r>
      </w:ins>
      <w:del w:id="93" w:author="Marc Kunz" w:date="2017-07-12T15:24:00Z">
        <w:r w:rsidR="008E0A4E" w:rsidDel="004F7525">
          <w:delText>2.121</w:delText>
        </w:r>
      </w:del>
      <w:r w:rsidR="0038761B">
        <w:fldChar w:fldCharType="end"/>
      </w:r>
      <w:r>
        <w:t xml:space="preserve"> </w:t>
      </w:r>
      <w:r w:rsidR="0038761B">
        <w:fldChar w:fldCharType="begin"/>
      </w:r>
      <w:r w:rsidR="0038761B">
        <w:instrText xml:space="preserve"> REF _Ref476750490 \h </w:instrText>
      </w:r>
      <w:r w:rsidR="0038761B">
        <w:fldChar w:fldCharType="separate"/>
      </w:r>
      <w:r w:rsidR="004F7525">
        <w:t>STIAM-Komponente</w:t>
      </w:r>
      <w:r w:rsidR="0038761B">
        <w:fldChar w:fldCharType="end"/>
      </w:r>
      <w:r w:rsidR="0038761B">
        <w:t xml:space="preserve"> </w:t>
      </w:r>
      <w:r w:rsidR="0038761B">
        <w:fldChar w:fldCharType="begin"/>
      </w:r>
      <w:r w:rsidR="0038761B">
        <w:instrText xml:space="preserve"> REF _Ref476750452 \h </w:instrText>
      </w:r>
      <w:r w:rsidR="0038761B">
        <w:fldChar w:fldCharType="separate"/>
      </w:r>
      <w:ins w:id="94" w:author="Marc Kunz" w:date="2017-07-12T15:24:00Z">
        <w:r w:rsidR="004F7525">
          <w:t xml:space="preserve">Abbildung </w:t>
        </w:r>
        <w:r w:rsidR="004F7525">
          <w:rPr>
            <w:noProof/>
          </w:rPr>
          <w:t>3</w:t>
        </w:r>
        <w:r w:rsidR="004F7525">
          <w:t xml:space="preserve">: </w:t>
        </w:r>
        <w:r w:rsidR="004F7525" w:rsidRPr="00F96BD2">
          <w:t>STIAM-Komponenten</w:t>
        </w:r>
      </w:ins>
      <w:del w:id="95" w:author="Marc Kunz" w:date="2017-07-12T15:24:00Z">
        <w:r w:rsidR="008E0A4E" w:rsidDel="004F7525">
          <w:delText xml:space="preserve">Abbildung </w:delText>
        </w:r>
        <w:r w:rsidR="008E0A4E" w:rsidDel="004F7525">
          <w:rPr>
            <w:noProof/>
          </w:rPr>
          <w:delText>3</w:delText>
        </w:r>
        <w:r w:rsidR="008E0A4E" w:rsidDel="004F7525">
          <w:delText xml:space="preserve">: </w:delText>
        </w:r>
        <w:r w:rsidR="008E0A4E" w:rsidRPr="00F96BD2" w:rsidDel="004F7525">
          <w:delText>STIAM-Komponenten</w:delText>
        </w:r>
      </w:del>
      <w:r w:rsidR="0038761B">
        <w:fldChar w:fldCharType="end"/>
      </w:r>
      <w:r w:rsidR="0038761B">
        <w:fldChar w:fldCharType="begin"/>
      </w:r>
      <w:r w:rsidR="0038761B">
        <w:instrText xml:space="preserve"> REF _Ref476750458 \h </w:instrText>
      </w:r>
      <w:r w:rsidR="0038761B">
        <w:fldChar w:fldCharType="separate"/>
      </w:r>
      <w:r w:rsidR="004F7525">
        <w:t xml:space="preserve">Abbildung </w:t>
      </w:r>
      <w:r w:rsidR="004F7525">
        <w:rPr>
          <w:noProof/>
        </w:rPr>
        <w:t>3</w:t>
      </w:r>
      <w:r w:rsidR="0038761B">
        <w:fldChar w:fldCharType="end"/>
      </w:r>
      <w:r>
        <w:t>).</w:t>
      </w:r>
    </w:p>
    <w:p w14:paraId="7DB7578E" w14:textId="77777777" w:rsidR="006B1E4D" w:rsidRDefault="00C0357F">
      <w:pPr>
        <w:pStyle w:val="berschrift2"/>
        <w:numPr>
          <w:ilvl w:val="1"/>
          <w:numId w:val="2"/>
        </w:numPr>
      </w:pPr>
      <w:bookmarkStart w:id="96" w:name="_Toc487636575"/>
      <w:r>
        <w:t>Entitätsmetadaten</w:t>
      </w:r>
      <w:bookmarkEnd w:id="96"/>
    </w:p>
    <w:p w14:paraId="7DA6EC87" w14:textId="5483C3E4" w:rsidR="006B1E4D" w:rsidRDefault="00C0357F">
      <w:pPr>
        <w:pStyle w:val="Textkrper"/>
      </w:pPr>
      <w:r>
        <w:t xml:space="preserve">Metadaten einer </w:t>
      </w:r>
      <w:r w:rsidR="003A4D9F">
        <w:t>Attribut-Autorität oder Relying Party</w:t>
      </w:r>
      <w:r>
        <w:t xml:space="preserve"> zur Definition der Rolle einer Entität innerhalb der STIAM-Community.</w:t>
      </w:r>
    </w:p>
    <w:p w14:paraId="7C8F636B" w14:textId="77777777" w:rsidR="006B1E4D" w:rsidRDefault="00C0357F">
      <w:pPr>
        <w:pStyle w:val="berschrift2"/>
        <w:numPr>
          <w:ilvl w:val="1"/>
          <w:numId w:val="2"/>
        </w:numPr>
      </w:pPr>
      <w:bookmarkStart w:id="97" w:name="_Toc487636576"/>
      <w:r>
        <w:t>Feinautorisierung</w:t>
      </w:r>
      <w:bookmarkEnd w:id="97"/>
    </w:p>
    <w:p w14:paraId="23E5FC54" w14:textId="77777777" w:rsidR="006B1E4D" w:rsidRDefault="00C0357F">
      <w:pPr>
        <w:pStyle w:val="Textkrper"/>
      </w:pPr>
      <w:r>
        <w:t>Gewährung bzw. Verweigerung des Zugriffs auf einzelne von einer Ressource bereitgestellten Funktionen oder Daten.</w:t>
      </w:r>
    </w:p>
    <w:p w14:paraId="490DF11D" w14:textId="4E7BD6DA" w:rsidR="006B1E4D" w:rsidRDefault="00C0357F">
      <w:pPr>
        <w:pStyle w:val="berschrift2"/>
        <w:numPr>
          <w:ilvl w:val="1"/>
          <w:numId w:val="2"/>
        </w:numPr>
      </w:pPr>
      <w:bookmarkStart w:id="98" w:name="_Toc487636577"/>
      <w:r>
        <w:t>Föderierung</w:t>
      </w:r>
      <w:bookmarkEnd w:id="98"/>
    </w:p>
    <w:p w14:paraId="36E7D421" w14:textId="7F43E2D0" w:rsidR="006B1E4D" w:rsidRDefault="00C0357F">
      <w:pPr>
        <w:pStyle w:val="Textkrper"/>
      </w:pPr>
      <w:r>
        <w:t xml:space="preserve">Eine Identitäts-Föderierung ist eine Zusammenarbeit verschiedener Entitäten </w:t>
      </w:r>
      <w:r w:rsidR="00680325">
        <w:rPr>
          <w:rFonts w:cs="Arial"/>
          <w:color w:val="000000"/>
        </w:rPr>
        <w:t xml:space="preserve">eines IAM-Systems </w:t>
      </w:r>
      <w:r>
        <w:t>über Organisations- und Systemgrenzen hinweg, ohne Duplikation oder Replikation der dazu notwendigen Benutzerdaten (E-Identities).</w:t>
      </w:r>
    </w:p>
    <w:p w14:paraId="76C1D3B8" w14:textId="77777777" w:rsidR="006B1E4D" w:rsidRDefault="00C0357F">
      <w:pPr>
        <w:pStyle w:val="Textkrper"/>
      </w:pPr>
      <w:r>
        <w:t>Eine Föderierung von Identitäten erlaubt es Informationen über eine Authentifizierung eines Subjektes und optional Identitätsinformationen zu diesem Subjekt über ein Netzwerk zu übermitteln.</w:t>
      </w:r>
    </w:p>
    <w:p w14:paraId="04E442F7" w14:textId="3A5F7094" w:rsidR="006B1E4D" w:rsidRDefault="00C64F00">
      <w:pPr>
        <w:pStyle w:val="Textkrper"/>
      </w:pPr>
      <w:r>
        <w:lastRenderedPageBreak/>
        <w:t xml:space="preserve">Wie in </w:t>
      </w:r>
      <w:r>
        <w:fldChar w:fldCharType="begin"/>
      </w:r>
      <w:r>
        <w:instrText xml:space="preserve"> REF _Ref477278036 \h </w:instrText>
      </w:r>
      <w:r>
        <w:fldChar w:fldCharType="separate"/>
      </w:r>
      <w:r w:rsidR="004F7525">
        <w:t xml:space="preserve">Abbildung </w:t>
      </w:r>
      <w:r w:rsidR="004F7525">
        <w:rPr>
          <w:noProof/>
        </w:rPr>
        <w:t>2</w:t>
      </w:r>
      <w:r>
        <w:fldChar w:fldCharType="end"/>
      </w:r>
      <w:r>
        <w:t xml:space="preserve"> </w:t>
      </w:r>
      <w:r w:rsidR="00C0357F">
        <w:t>dargestellt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w:t>
      </w:r>
      <w:r w:rsidR="00C6116E">
        <w:t xml:space="preserve"> zu</w:t>
      </w:r>
      <w:r w:rsidR="00C0357F">
        <w:t xml:space="preserve"> dieser Authentifizierungsbestätigung noch weitere (Personen-)Attribute zum authentisierten Subjekt beifügen.</w:t>
      </w:r>
    </w:p>
    <w:p w14:paraId="43E9C0CB" w14:textId="746093DF" w:rsidR="006B1E4D" w:rsidRDefault="006B1E4D">
      <w:pPr>
        <w:pStyle w:val="Textkrper"/>
      </w:pPr>
    </w:p>
    <w:p w14:paraId="2C8E8AA8" w14:textId="4CE04118" w:rsidR="00BF4A3A" w:rsidRDefault="009B404D" w:rsidP="00BF4A3A">
      <w:pPr>
        <w:pStyle w:val="Textkrper"/>
        <w:keepNext/>
      </w:pPr>
      <w:r>
        <w:rPr>
          <w:noProof/>
          <w:lang w:eastAsia="de-CH"/>
        </w:rPr>
        <w:drawing>
          <wp:inline distT="0" distB="0" distL="0" distR="0" wp14:anchorId="5DFB7A09" wp14:editId="41C565D4">
            <wp:extent cx="5695950" cy="3543300"/>
            <wp:effectExtent l="0" t="0" r="0" b="0"/>
            <wp:docPr id="6" name="Bild 2" descr="219-föd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9-föderier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950" cy="3543300"/>
                    </a:xfrm>
                    <a:prstGeom prst="rect">
                      <a:avLst/>
                    </a:prstGeom>
                    <a:noFill/>
                    <a:ln>
                      <a:noFill/>
                    </a:ln>
                  </pic:spPr>
                </pic:pic>
              </a:graphicData>
            </a:graphic>
          </wp:inline>
        </w:drawing>
      </w:r>
    </w:p>
    <w:p w14:paraId="4B39F03A" w14:textId="6066ED04" w:rsidR="00F2796C" w:rsidRDefault="00BF4A3A" w:rsidP="00BF4A3A">
      <w:pPr>
        <w:pStyle w:val="Beschriftung"/>
      </w:pPr>
      <w:bookmarkStart w:id="99" w:name="_Ref477278036"/>
      <w:bookmarkStart w:id="100" w:name="_Toc485136157"/>
      <w:r>
        <w:t xml:space="preserve">Abbildung </w:t>
      </w:r>
      <w:fldSimple w:instr=" SEQ Abbildung \* ARABIC ">
        <w:r w:rsidR="004F7525">
          <w:rPr>
            <w:noProof/>
          </w:rPr>
          <w:t>2</w:t>
        </w:r>
      </w:fldSimple>
      <w:bookmarkEnd w:id="99"/>
      <w:r>
        <w:t xml:space="preserve">: </w:t>
      </w:r>
      <w:r w:rsidRPr="0000093F">
        <w:t>Modell einer Identity Federation</w:t>
      </w:r>
      <w:bookmarkEnd w:id="100"/>
    </w:p>
    <w:p w14:paraId="1AFCE0D0" w14:textId="642FAC1F" w:rsidR="005817EE" w:rsidRDefault="005817EE">
      <w:pPr>
        <w:pStyle w:val="Textkrper"/>
      </w:pPr>
      <w:r>
        <w:t xml:space="preserve">Synonyme: </w:t>
      </w:r>
      <w:r w:rsidR="00276AA7">
        <w:t xml:space="preserve">Federation, </w:t>
      </w:r>
      <w:r w:rsidRPr="005817EE">
        <w:t>föderiertes Identitätssystem, föderiertes IAM-System</w:t>
      </w:r>
    </w:p>
    <w:p w14:paraId="08E5D9C0" w14:textId="77777777" w:rsidR="006B1E4D" w:rsidRDefault="00C0357F">
      <w:pPr>
        <w:pStyle w:val="berschrift2"/>
        <w:numPr>
          <w:ilvl w:val="1"/>
          <w:numId w:val="2"/>
        </w:numPr>
      </w:pPr>
      <w:bookmarkStart w:id="101" w:name="_Toc487636578"/>
      <w:r>
        <w:t>Funktion</w:t>
      </w:r>
      <w:bookmarkEnd w:id="101"/>
    </w:p>
    <w:p w14:paraId="74DF43E2" w14:textId="3F4331A7" w:rsidR="006B1E4D" w:rsidRDefault="00C0357F">
      <w:pPr>
        <w:pStyle w:val="Textkrper"/>
      </w:pPr>
      <w:r>
        <w:t>Eigenschaft, die einem Subjekt bestimmte Aufgaben, Kompetenzen und Verantwortung innerhalb einer Organisation zuweist. Ein Subjekt kann mehrere Funktionen haben (vgl. Rolle).</w:t>
      </w:r>
    </w:p>
    <w:p w14:paraId="6F99A438" w14:textId="2101E754" w:rsidR="006B2287" w:rsidRDefault="006B2287" w:rsidP="006B2287">
      <w:pPr>
        <w:pStyle w:val="berschrift2"/>
        <w:numPr>
          <w:ilvl w:val="1"/>
          <w:numId w:val="2"/>
        </w:numPr>
      </w:pPr>
      <w:bookmarkStart w:id="102" w:name="_Toc487636579"/>
      <w:r>
        <w:t>G</w:t>
      </w:r>
      <w:r w:rsidRPr="005E7ECE">
        <w:t>eregeltes Zertifikat</w:t>
      </w:r>
      <w:bookmarkEnd w:id="102"/>
    </w:p>
    <w:p w14:paraId="0FD49A41" w14:textId="030008F8" w:rsidR="006B2287" w:rsidRDefault="006B2287">
      <w:pPr>
        <w:pStyle w:val="Textkrper"/>
      </w:pPr>
      <w:r>
        <w:t xml:space="preserve">Ein auf eine </w:t>
      </w:r>
      <w:r w:rsidRPr="00984A3F">
        <w:rPr>
          <w:i/>
        </w:rPr>
        <w:t>natürliche Person</w:t>
      </w:r>
      <w:r>
        <w:t xml:space="preserve"> oder eine </w:t>
      </w:r>
      <w:r w:rsidRPr="00984A3F">
        <w:rPr>
          <w:i/>
        </w:rPr>
        <w:t>UID-Einheit</w:t>
      </w:r>
      <w:r>
        <w:t xml:space="preserve"> ausgestelltes </w:t>
      </w:r>
      <w:r w:rsidRPr="00984A3F">
        <w:rPr>
          <w:i/>
        </w:rPr>
        <w:t>digitales Zertifikat</w:t>
      </w:r>
      <w:r>
        <w:t>, welches die entsprechenden F</w:t>
      </w:r>
      <w:r w:rsidR="009D76DC">
        <w:t xml:space="preserve">ormvorschriften des ZertES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Geregelte Zertifikate können z.B. für elektronische Siegel oder zur Website-Authentisierung eingesetzt werden.</w:t>
      </w:r>
    </w:p>
    <w:p w14:paraId="343C2A97" w14:textId="77777777" w:rsidR="006B1E4D" w:rsidRDefault="00C0357F">
      <w:pPr>
        <w:pStyle w:val="berschrift2"/>
        <w:numPr>
          <w:ilvl w:val="1"/>
          <w:numId w:val="2"/>
        </w:numPr>
      </w:pPr>
      <w:bookmarkStart w:id="103" w:name="_Toc487636580"/>
      <w:r>
        <w:lastRenderedPageBreak/>
        <w:t>Grobautorisierung</w:t>
      </w:r>
      <w:bookmarkEnd w:id="103"/>
    </w:p>
    <w:p w14:paraId="033AB581" w14:textId="77777777" w:rsidR="006B1E4D" w:rsidRDefault="00C0357F">
      <w:pPr>
        <w:pStyle w:val="Textkrper"/>
      </w:pPr>
      <w:r>
        <w:t>Gewährung bzw. Verweigerung des Zugangs zu einer Ressource.</w:t>
      </w:r>
    </w:p>
    <w:p w14:paraId="7E51D6BF" w14:textId="17632CD2" w:rsidR="006B1E4D" w:rsidRDefault="00C0357F">
      <w:pPr>
        <w:pStyle w:val="berschrift2"/>
        <w:numPr>
          <w:ilvl w:val="1"/>
          <w:numId w:val="2"/>
        </w:numPr>
      </w:pPr>
      <w:bookmarkStart w:id="104" w:name="_Toc487636581"/>
      <w:r>
        <w:t xml:space="preserve">Globally Unique Identifier </w:t>
      </w:r>
      <w:r w:rsidR="00D37777">
        <w:t>(</w:t>
      </w:r>
      <w:r>
        <w:t>GUID</w:t>
      </w:r>
      <w:r w:rsidR="00D37777">
        <w:t>)</w:t>
      </w:r>
      <w:bookmarkEnd w:id="104"/>
    </w:p>
    <w:p w14:paraId="0465BE2B" w14:textId="379912DD" w:rsidR="00DA4D97" w:rsidRDefault="00DA4D97" w:rsidP="00DA4D97">
      <w:pPr>
        <w:pStyle w:val="Textkrper"/>
      </w:pPr>
      <w:r>
        <w:t>Ein Globally Unique Identifier ist eine eindeutige Nummerierung</w:t>
      </w:r>
      <w:r w:rsidR="00F42483">
        <w:t xml:space="preserve"> und kann zu</w:t>
      </w:r>
      <w:r>
        <w:t xml:space="preserve"> ein</w:t>
      </w:r>
      <w:r w:rsidR="00F42483">
        <w:t>em</w:t>
      </w:r>
      <w:r>
        <w:t xml:space="preserve"> Subjekt </w:t>
      </w:r>
      <w:r w:rsidR="00F42483">
        <w:t>zugeordnet werden</w:t>
      </w:r>
      <w:r>
        <w:t>.</w:t>
      </w:r>
    </w:p>
    <w:p w14:paraId="0863435D" w14:textId="58360B1C" w:rsidR="006B1E4D" w:rsidRDefault="00C0357F">
      <w:pPr>
        <w:pStyle w:val="berschrift2"/>
        <w:numPr>
          <w:ilvl w:val="1"/>
          <w:numId w:val="2"/>
        </w:numPr>
      </w:pPr>
      <w:bookmarkStart w:id="105" w:name="_Toc487636582"/>
      <w:r>
        <w:t>IAM-Dienstanbieter</w:t>
      </w:r>
      <w:bookmarkEnd w:id="105"/>
    </w:p>
    <w:p w14:paraId="677B1EBE" w14:textId="23E5C45F" w:rsidR="00E54A66" w:rsidRDefault="00C0357F" w:rsidP="00E54A66">
      <w:pPr>
        <w:pStyle w:val="Textkrper"/>
      </w:pPr>
      <w:r>
        <w:t>Der IAM-Dienstanbieter ist Betreiber von einem oder mehreren IAM-Geschäftsservices gemäss Kapitel</w:t>
      </w:r>
      <w:r w:rsidR="00651084">
        <w:t xml:space="preserve"> </w:t>
      </w:r>
      <w:r w:rsidR="00F7313F">
        <w:t>„</w:t>
      </w:r>
      <w:r w:rsidR="00651084">
        <w:fldChar w:fldCharType="begin"/>
      </w:r>
      <w:r w:rsidR="00651084">
        <w:instrText xml:space="preserve"> REF _Ref476754260 \r \h </w:instrText>
      </w:r>
      <w:r w:rsidR="00651084">
        <w:fldChar w:fldCharType="separate"/>
      </w:r>
      <w:ins w:id="106" w:author="Marc Kunz" w:date="2017-07-12T15:24:00Z">
        <w:r w:rsidR="004F7525">
          <w:t>2.60</w:t>
        </w:r>
      </w:ins>
      <w:del w:id="107" w:author="Marc Kunz" w:date="2017-07-12T15:24:00Z">
        <w:r w:rsidR="008E0A4E" w:rsidDel="004F7525">
          <w:delText>2.61</w:delText>
        </w:r>
      </w:del>
      <w:r w:rsidR="00651084">
        <w:fldChar w:fldCharType="end"/>
      </w:r>
      <w:r w:rsidR="00651084">
        <w:t xml:space="preserve"> </w:t>
      </w:r>
      <w:r w:rsidR="00651084">
        <w:fldChar w:fldCharType="begin"/>
      </w:r>
      <w:r w:rsidR="00651084">
        <w:instrText xml:space="preserve"> REF _Ref476754260 \h </w:instrText>
      </w:r>
      <w:r w:rsidR="00651084">
        <w:fldChar w:fldCharType="separate"/>
      </w:r>
      <w:r w:rsidR="004F7525">
        <w:t>IAM-Geschäftsservices</w:t>
      </w:r>
      <w:r w:rsidR="00651084">
        <w:fldChar w:fldCharType="end"/>
      </w:r>
      <w:r w:rsidR="00F7313F">
        <w:t>“</w:t>
      </w:r>
      <w:r>
        <w:t>.</w:t>
      </w:r>
    </w:p>
    <w:p w14:paraId="793F2570" w14:textId="6A3A4E0B" w:rsidR="00E54A66" w:rsidRDefault="00E54A66">
      <w:pPr>
        <w:pStyle w:val="berschrift2"/>
        <w:numPr>
          <w:ilvl w:val="1"/>
          <w:numId w:val="2"/>
        </w:numPr>
      </w:pPr>
      <w:bookmarkStart w:id="108" w:name="_Ref476754260"/>
      <w:bookmarkStart w:id="109" w:name="_Toc487636583"/>
      <w:r>
        <w:t>IAM-Geschäftsservices</w:t>
      </w:r>
      <w:bookmarkEnd w:id="108"/>
      <w:bookmarkEnd w:id="109"/>
    </w:p>
    <w:p w14:paraId="1B04A291" w14:textId="22D35F0D" w:rsidR="00E54A66" w:rsidRDefault="00E54A66" w:rsidP="00E54A66">
      <w:pPr>
        <w:pStyle w:val="Textkrper"/>
      </w:pPr>
      <w:r>
        <w:t>Die Geschäftsservices erbringen ihre Aufgaben mit Hilfe von IT</w:t>
      </w:r>
      <w:r w:rsidR="004E741F">
        <w:t>. D</w:t>
      </w:r>
      <w:r>
        <w:t>abei arbeiten sie über standardisierte Schnittstellen zusammen, welche offene Standards (z.B. SAML, OIDC, …) benutzen. Jeder IAM-Geschäftsservice wird von ei</w:t>
      </w:r>
      <w:r w:rsidR="004E741F">
        <w:t>nem IAM-Dienstanbieter erbracht. D</w:t>
      </w:r>
      <w:r>
        <w:t>ie Nutzung ist vertraglich geregelt. Geschäftsservices sind kein</w:t>
      </w:r>
      <w:r w:rsidR="009C19F1">
        <w:t>e</w:t>
      </w:r>
      <w:r>
        <w:t xml:space="preserve"> technische Service-Komponenten, d.h. bei einer Realisierung können ein oder auch mehrere Geschäftsservices von einer technischen Service-Komponente implementiert oder auch ein Geschäftsservice auf mehrere technischen Service-Komponenten verteilt werden.</w:t>
      </w:r>
    </w:p>
    <w:p w14:paraId="7BB210E5" w14:textId="68FFFDB9" w:rsidR="00E54A66" w:rsidRDefault="00C0357F" w:rsidP="00E54A66">
      <w:pPr>
        <w:pStyle w:val="berschrift2"/>
        <w:numPr>
          <w:ilvl w:val="1"/>
          <w:numId w:val="2"/>
        </w:numPr>
      </w:pPr>
      <w:bookmarkStart w:id="110" w:name="_Toc487636584"/>
      <w:r>
        <w:t>Identifikator</w:t>
      </w:r>
      <w:bookmarkEnd w:id="110"/>
    </w:p>
    <w:p w14:paraId="63785076" w14:textId="569BB5AC" w:rsidR="006B1E4D" w:rsidRDefault="00C0357F">
      <w:pPr>
        <w:pStyle w:val="Textkrper"/>
      </w:pPr>
      <w:r>
        <w:t>Eine Zeichenkette, welche ein</w:t>
      </w:r>
      <w:r w:rsidR="000F40C3">
        <w:t>e</w:t>
      </w:r>
      <w:r>
        <w:t xml:space="preserve"> </w:t>
      </w:r>
      <w:r w:rsidR="004D243C">
        <w:t>E-Identity</w:t>
      </w:r>
      <w:r>
        <w:t xml:space="preserve"> oder eine </w:t>
      </w:r>
      <w:r w:rsidR="00356FB2">
        <w:t>E-Ressource</w:t>
      </w:r>
      <w:r>
        <w:t xml:space="preserve"> innerhalb eines Namensraumes eindeutig bezeichnet. Der Identifikator einer Ressource ist oft eine URL/URI.</w:t>
      </w:r>
    </w:p>
    <w:p w14:paraId="19B3981C" w14:textId="77777777" w:rsidR="006B1E4D" w:rsidRDefault="00C0357F">
      <w:pPr>
        <w:pStyle w:val="berschrift2"/>
        <w:numPr>
          <w:ilvl w:val="1"/>
          <w:numId w:val="2"/>
        </w:numPr>
      </w:pPr>
      <w:bookmarkStart w:id="111" w:name="_Toc487636585"/>
      <w:r>
        <w:t>Identifizierung</w:t>
      </w:r>
      <w:bookmarkEnd w:id="111"/>
    </w:p>
    <w:p w14:paraId="19DF2A77" w14:textId="59D44F3A" w:rsidR="006B1E4D" w:rsidRDefault="00C0357F">
      <w:pPr>
        <w:pStyle w:val="Textkrper"/>
      </w:pPr>
      <w:r>
        <w:t xml:space="preserve">Identifizierung ist ein Vorgang zur Definitionszeit, bei welchem die Identität des Subjekts meist mit Hilfe von Beweismitteln überprüft wird. Die Identifizierung wird meist durch eine </w:t>
      </w:r>
      <w:r w:rsidR="000D3AF9">
        <w:t xml:space="preserve">Registrierungsstelle als Teil der Registrierung </w:t>
      </w:r>
      <w:r>
        <w:t>durchgeführt.</w:t>
      </w:r>
    </w:p>
    <w:p w14:paraId="25587941" w14:textId="746F0989" w:rsidR="000E2D7C" w:rsidRDefault="000E2D7C">
      <w:pPr>
        <w:pStyle w:val="Textkrper"/>
      </w:pPr>
      <w:r>
        <w:t xml:space="preserve">Synonym: </w:t>
      </w:r>
      <w:r w:rsidRPr="000E2D7C">
        <w:t>Identitätsfeststellung</w:t>
      </w:r>
    </w:p>
    <w:p w14:paraId="216CC4DD" w14:textId="40F03AD6" w:rsidR="006B1E4D" w:rsidRDefault="00C0357F">
      <w:pPr>
        <w:pStyle w:val="berschrift2"/>
        <w:numPr>
          <w:ilvl w:val="1"/>
          <w:numId w:val="2"/>
        </w:numPr>
      </w:pPr>
      <w:bookmarkStart w:id="112" w:name="_Toc487636586"/>
      <w:r>
        <w:t>Identität</w:t>
      </w:r>
      <w:bookmarkEnd w:id="112"/>
    </w:p>
    <w:p w14:paraId="64C91D83" w14:textId="6405CBA7" w:rsidR="006B1E4D" w:rsidRDefault="00C0357F">
      <w:pPr>
        <w:pStyle w:val="Textkrper"/>
      </w:pPr>
      <w:r>
        <w:t xml:space="preserve">Identität ist die Gesamtheit der ein Subjekt kennzeichnenden und als Individuum von allen anderen unterscheidenden Eigentümlichkeiten. Im IAM-Kontext wird hauptsächlich die </w:t>
      </w:r>
      <w:r w:rsidR="004D243C">
        <w:t>E-Identity</w:t>
      </w:r>
      <w:r>
        <w:t xml:space="preserve"> eines Subjekts verwendet (siehe </w:t>
      </w:r>
      <w:r w:rsidR="00EE5D81">
        <w:fldChar w:fldCharType="begin"/>
      </w:r>
      <w:r w:rsidR="00EE5D81">
        <w:instrText xml:space="preserve"> REF _Ref476840514 \w \h </w:instrText>
      </w:r>
      <w:r w:rsidR="00EE5D81">
        <w:fldChar w:fldCharType="separate"/>
      </w:r>
      <w:ins w:id="113" w:author="Marc Kunz" w:date="2017-07-12T15:24:00Z">
        <w:r w:rsidR="004F7525">
          <w:t>2.42</w:t>
        </w:r>
      </w:ins>
      <w:del w:id="114" w:author="Marc Kunz" w:date="2017-07-12T15:24:00Z">
        <w:r w:rsidR="008E0A4E" w:rsidDel="004F7525">
          <w:delText>2.43</w:delText>
        </w:r>
      </w:del>
      <w:r w:rsidR="00EE5D81">
        <w:fldChar w:fldCharType="end"/>
      </w:r>
      <w:r w:rsidR="00EE5D81">
        <w:t xml:space="preserve"> </w:t>
      </w:r>
      <w:r w:rsidR="00EE5D81">
        <w:fldChar w:fldCharType="begin"/>
      </w:r>
      <w:r w:rsidR="00EE5D81">
        <w:instrText xml:space="preserve"> REF _Ref476840520 \h </w:instrText>
      </w:r>
      <w:r w:rsidR="00EE5D81">
        <w:fldChar w:fldCharType="separate"/>
      </w:r>
      <w:r w:rsidR="004F7525">
        <w:t>E-Identity</w:t>
      </w:r>
      <w:r w:rsidR="00EE5D81">
        <w:fldChar w:fldCharType="end"/>
      </w:r>
      <w:r>
        <w:t>).</w:t>
      </w:r>
    </w:p>
    <w:p w14:paraId="2CB47536" w14:textId="28FBCD6F" w:rsidR="00F8199F" w:rsidRDefault="00F8199F">
      <w:pPr>
        <w:pStyle w:val="Textkrper"/>
      </w:pPr>
      <w:r>
        <w:t>Synonym: Identity</w:t>
      </w:r>
    </w:p>
    <w:p w14:paraId="127E1285" w14:textId="77777777" w:rsidR="006B1E4D" w:rsidRDefault="00C0357F">
      <w:pPr>
        <w:pStyle w:val="berschrift2"/>
        <w:numPr>
          <w:ilvl w:val="1"/>
          <w:numId w:val="2"/>
        </w:numPr>
      </w:pPr>
      <w:bookmarkStart w:id="115" w:name="_Toc487636587"/>
      <w:r>
        <w:lastRenderedPageBreak/>
        <w:t>Identitäts- und Zugriffsverwaltung / Identity und Access Management (IAM)</w:t>
      </w:r>
      <w:bookmarkEnd w:id="115"/>
    </w:p>
    <w:p w14:paraId="09992953" w14:textId="77777777" w:rsidR="006B1E4D" w:rsidRDefault="00C0357F">
      <w:pPr>
        <w:pStyle w:val="Textkrper"/>
      </w:pPr>
      <w:r>
        <w:t>Alle Prozesse und Systeme um Subjekten den Zugriff auf die Ressourcen zu ermöglichen, die diese auf Grund ihrer Funktion in der Organisation benötigen.</w:t>
      </w:r>
    </w:p>
    <w:p w14:paraId="0558318A" w14:textId="5CA2CCC1" w:rsidR="004331D9" w:rsidRPr="00BB5185" w:rsidRDefault="004331D9">
      <w:pPr>
        <w:pStyle w:val="Textkrper"/>
        <w:rPr>
          <w:lang w:val="en-US"/>
        </w:rPr>
      </w:pPr>
      <w:r w:rsidRPr="00BB5185">
        <w:rPr>
          <w:lang w:val="en-US"/>
        </w:rPr>
        <w:t>Synonym: Identity und Access Management (IAM)</w:t>
      </w:r>
    </w:p>
    <w:p w14:paraId="53D300AF" w14:textId="77777777" w:rsidR="006B1E4D" w:rsidRDefault="00C0357F">
      <w:pPr>
        <w:pStyle w:val="berschrift2"/>
        <w:numPr>
          <w:ilvl w:val="1"/>
          <w:numId w:val="2"/>
        </w:numPr>
      </w:pPr>
      <w:bookmarkStart w:id="116" w:name="_Toc487636588"/>
      <w:r>
        <w:t>Identitätsdokument</w:t>
      </w:r>
      <w:bookmarkEnd w:id="116"/>
    </w:p>
    <w:p w14:paraId="60CE27DE" w14:textId="77777777" w:rsidR="006B1E4D" w:rsidRDefault="00C0357F">
      <w:pPr>
        <w:pStyle w:val="Textkrper"/>
      </w:pPr>
      <w:r>
        <w:t>In der Schweiz gelten die folgenden Dokumente als Identitätsdokumente:</w:t>
      </w:r>
    </w:p>
    <w:p w14:paraId="4EE0AC50" w14:textId="4056F739" w:rsidR="00AA44B0" w:rsidRDefault="00C0357F" w:rsidP="00082027">
      <w:pPr>
        <w:pStyle w:val="Textkrper"/>
        <w:numPr>
          <w:ilvl w:val="0"/>
          <w:numId w:val="12"/>
        </w:numPr>
      </w:pPr>
      <w:r>
        <w:t>Reisepass</w:t>
      </w:r>
      <w:r w:rsidR="00AA44B0">
        <w:t>,</w:t>
      </w:r>
    </w:p>
    <w:p w14:paraId="2323F941" w14:textId="635714E8" w:rsidR="006B1E4D" w:rsidRDefault="00C0357F" w:rsidP="00082027">
      <w:pPr>
        <w:pStyle w:val="Textkrper"/>
        <w:numPr>
          <w:ilvl w:val="0"/>
          <w:numId w:val="12"/>
        </w:numPr>
      </w:pPr>
      <w:r>
        <w:t>Schweizer Identitätskarte</w:t>
      </w:r>
      <w:r w:rsidR="00AA44B0">
        <w:t>,</w:t>
      </w:r>
    </w:p>
    <w:p w14:paraId="361DF407" w14:textId="1EC9E1E6" w:rsidR="006B1E4D" w:rsidRDefault="00C0357F" w:rsidP="00082027">
      <w:pPr>
        <w:pStyle w:val="Textkrper"/>
        <w:numPr>
          <w:ilvl w:val="0"/>
          <w:numId w:val="12"/>
        </w:numPr>
      </w:pPr>
      <w:r>
        <w:t>eine für die Einreise in die Schweiz anerkannte Identitätskarte</w:t>
      </w:r>
      <w:r w:rsidR="00AA44B0">
        <w:t>.</w:t>
      </w:r>
    </w:p>
    <w:p w14:paraId="362779F9" w14:textId="77777777" w:rsidR="006B1E4D" w:rsidRDefault="00C0357F">
      <w:pPr>
        <w:pStyle w:val="berschrift2"/>
        <w:numPr>
          <w:ilvl w:val="1"/>
          <w:numId w:val="2"/>
        </w:numPr>
      </w:pPr>
      <w:bookmarkStart w:id="117" w:name="_Toc487636589"/>
      <w:r>
        <w:t>Identity Linking</w:t>
      </w:r>
      <w:bookmarkEnd w:id="117"/>
    </w:p>
    <w:p w14:paraId="237F1F99" w14:textId="77777777" w:rsidR="006B1E4D" w:rsidRDefault="00C0357F">
      <w:pPr>
        <w:pStyle w:val="Textkrper"/>
      </w:pPr>
      <w:r>
        <w:t>Identity Linking ist der Vorgang, bei welchem eine LinkedID an eine eindeutige, digitale Identität eines Subjekts geknüpft wird. Die dazu notwendigen Informationen werden in einer Link Table abgelegt.</w:t>
      </w:r>
    </w:p>
    <w:p w14:paraId="5EEBF7C3" w14:textId="77777777" w:rsidR="006B1E4D" w:rsidRDefault="00C0357F">
      <w:pPr>
        <w:pStyle w:val="berschrift2"/>
        <w:numPr>
          <w:ilvl w:val="1"/>
          <w:numId w:val="2"/>
        </w:numPr>
      </w:pPr>
      <w:bookmarkStart w:id="118" w:name="_Toc487636590"/>
      <w:r>
        <w:t>Identity Provider (IdP)</w:t>
      </w:r>
      <w:bookmarkEnd w:id="118"/>
    </w:p>
    <w:p w14:paraId="1D8CE31C" w14:textId="71C675BE" w:rsidR="006B1E4D" w:rsidRDefault="00C0357F">
      <w:pPr>
        <w:pStyle w:val="Textkrper"/>
      </w:pPr>
      <w:r>
        <w:t xml:space="preserve">Entität, die </w:t>
      </w:r>
      <w:r w:rsidR="004D243C">
        <w:t>E-Identity</w:t>
      </w:r>
      <w:r>
        <w:t xml:space="preserve"> verwaltet und herausgibt. Ein IdP stellt einen Authentication Service und meist auch einen Attribute Assertion Service zur Verfügung.</w:t>
      </w:r>
    </w:p>
    <w:p w14:paraId="6826A6BC" w14:textId="3AB1FE25" w:rsidR="00402426" w:rsidRDefault="00402426">
      <w:pPr>
        <w:pStyle w:val="Textkrper"/>
      </w:pPr>
      <w:r>
        <w:t>Synonym: Authorization Provider</w:t>
      </w:r>
    </w:p>
    <w:p w14:paraId="40F178E5" w14:textId="77777777" w:rsidR="006B1E4D" w:rsidRPr="00BB5185" w:rsidRDefault="00C0357F">
      <w:pPr>
        <w:pStyle w:val="berschrift2"/>
        <w:numPr>
          <w:ilvl w:val="1"/>
          <w:numId w:val="2"/>
        </w:numPr>
        <w:rPr>
          <w:lang w:val="en-US"/>
        </w:rPr>
      </w:pPr>
      <w:bookmarkStart w:id="119" w:name="_Toc487636591"/>
      <w:r w:rsidRPr="00BB5185">
        <w:rPr>
          <w:lang w:val="en-US"/>
        </w:rPr>
        <w:t>Identity Provider/ Attribut-Autorität (IdP/AA)</w:t>
      </w:r>
      <w:bookmarkEnd w:id="119"/>
    </w:p>
    <w:p w14:paraId="0AB7CD39" w14:textId="311BE516" w:rsidR="006B1E4D" w:rsidRDefault="00C0357F">
      <w:pPr>
        <w:pStyle w:val="Textkrper"/>
      </w:pPr>
      <w:r>
        <w:t xml:space="preserve">Im SuisseTrustIAM-Kontext können Unternehmen und Organisationen als Informationslieferanten eine IdP/AA-Komponente bereitstellen, welche als IdP agiert, aber auch zu einer ihr bekannten Identität Informationen in Form </w:t>
      </w:r>
      <w:r w:rsidR="00EA3B75">
        <w:t xml:space="preserve">von Attributen ausstellen kann. </w:t>
      </w:r>
      <w:r>
        <w:t>(vgl. auch</w:t>
      </w:r>
      <w:r w:rsidR="00F80AA3">
        <w:t xml:space="preserve"> </w:t>
      </w:r>
      <w:r w:rsidR="00EA3B75">
        <w:fldChar w:fldCharType="begin"/>
      </w:r>
      <w:r w:rsidR="00EA3B75">
        <w:instrText xml:space="preserve"> REF _Ref476750598 \r \h </w:instrText>
      </w:r>
      <w:r w:rsidR="00EA3B75">
        <w:fldChar w:fldCharType="separate"/>
      </w:r>
      <w:ins w:id="120" w:author="Marc Kunz" w:date="2017-07-12T15:24:00Z">
        <w:r w:rsidR="004F7525">
          <w:t>2.119</w:t>
        </w:r>
      </w:ins>
      <w:del w:id="121" w:author="Marc Kunz" w:date="2017-07-12T15:24:00Z">
        <w:r w:rsidR="008E0A4E" w:rsidDel="004F7525">
          <w:delText>2.120</w:delText>
        </w:r>
      </w:del>
      <w:r w:rsidR="00EA3B75">
        <w:fldChar w:fldCharType="end"/>
      </w:r>
      <w:r w:rsidR="00EA3B75">
        <w:t xml:space="preserve"> </w:t>
      </w:r>
      <w:r w:rsidR="00F80AA3">
        <w:fldChar w:fldCharType="begin"/>
      </w:r>
      <w:r w:rsidR="00F80AA3">
        <w:instrText xml:space="preserve"> REF _Ref476750598 \h </w:instrText>
      </w:r>
      <w:r w:rsidR="00F80AA3">
        <w:fldChar w:fldCharType="separate"/>
      </w:r>
      <w:r w:rsidR="004F7525">
        <w:t>STIAM-IdP</w:t>
      </w:r>
      <w:r w:rsidR="00F80AA3">
        <w:fldChar w:fldCharType="end"/>
      </w:r>
      <w:r w:rsidR="00F80AA3">
        <w:t>,</w:t>
      </w:r>
      <w:r w:rsidR="00EA3B75">
        <w:t xml:space="preserve"> </w:t>
      </w:r>
      <w:r w:rsidR="00EA3B75">
        <w:fldChar w:fldCharType="begin"/>
      </w:r>
      <w:r w:rsidR="00EA3B75">
        <w:instrText xml:space="preserve"> REF _Ref476750612 \r \h </w:instrText>
      </w:r>
      <w:r w:rsidR="00EA3B75">
        <w:fldChar w:fldCharType="separate"/>
      </w:r>
      <w:ins w:id="122" w:author="Marc Kunz" w:date="2017-07-12T15:24:00Z">
        <w:r w:rsidR="004F7525">
          <w:t>2.124</w:t>
        </w:r>
      </w:ins>
      <w:del w:id="123" w:author="Marc Kunz" w:date="2017-07-12T15:24:00Z">
        <w:r w:rsidR="008E0A4E" w:rsidDel="004F7525">
          <w:delText>2.125</w:delText>
        </w:r>
      </w:del>
      <w:r w:rsidR="00EA3B75">
        <w:fldChar w:fldCharType="end"/>
      </w:r>
      <w:r w:rsidR="00F80AA3">
        <w:t xml:space="preserve"> </w:t>
      </w:r>
      <w:r w:rsidR="00F80AA3">
        <w:fldChar w:fldCharType="begin"/>
      </w:r>
      <w:r w:rsidR="00F80AA3">
        <w:instrText xml:space="preserve"> REF _Ref476750612 \h </w:instrText>
      </w:r>
      <w:r w:rsidR="00F80AA3">
        <w:fldChar w:fldCharType="separate"/>
      </w:r>
      <w:r w:rsidR="004F7525">
        <w:t>STIAM-Sender</w:t>
      </w:r>
      <w:r w:rsidR="00F80AA3">
        <w:fldChar w:fldCharType="end"/>
      </w:r>
      <w:r w:rsidR="00F80AA3">
        <w:t xml:space="preserve"> und</w:t>
      </w:r>
      <w:r w:rsidR="00EA3B75">
        <w:t xml:space="preserve"> </w:t>
      </w:r>
      <w:r w:rsidR="00EA3B75">
        <w:fldChar w:fldCharType="begin"/>
      </w:r>
      <w:r w:rsidR="00EA3B75">
        <w:instrText xml:space="preserve"> REF _Ref476750490 \r \h </w:instrText>
      </w:r>
      <w:r w:rsidR="00EA3B75">
        <w:fldChar w:fldCharType="separate"/>
      </w:r>
      <w:ins w:id="124" w:author="Marc Kunz" w:date="2017-07-12T15:24:00Z">
        <w:r w:rsidR="004F7525">
          <w:t>2.120</w:t>
        </w:r>
      </w:ins>
      <w:del w:id="125" w:author="Marc Kunz" w:date="2017-07-12T15:24:00Z">
        <w:r w:rsidR="008E0A4E" w:rsidDel="004F7525">
          <w:delText>2.121</w:delText>
        </w:r>
      </w:del>
      <w:r w:rsidR="00EA3B75">
        <w:fldChar w:fldCharType="end"/>
      </w:r>
      <w:r w:rsidR="00EA3B75">
        <w:t xml:space="preserve"> </w:t>
      </w:r>
      <w:r w:rsidR="00EA3B75">
        <w:fldChar w:fldCharType="begin"/>
      </w:r>
      <w:r w:rsidR="00EA3B75">
        <w:instrText xml:space="preserve"> REF _Ref476750490 \h </w:instrText>
      </w:r>
      <w:r w:rsidR="00EA3B75">
        <w:fldChar w:fldCharType="separate"/>
      </w:r>
      <w:r w:rsidR="004F7525">
        <w:t>STIAM-Komponente</w:t>
      </w:r>
      <w:r w:rsidR="00EA3B75">
        <w:fldChar w:fldCharType="end"/>
      </w:r>
      <w:r w:rsidR="00F80AA3">
        <w:t xml:space="preserve"> </w:t>
      </w:r>
      <w:r w:rsidR="00F80AA3">
        <w:fldChar w:fldCharType="begin"/>
      </w:r>
      <w:r w:rsidR="00F80AA3">
        <w:instrText xml:space="preserve"> REF _Ref476750458 \h </w:instrText>
      </w:r>
      <w:r w:rsidR="00F80AA3">
        <w:fldChar w:fldCharType="separate"/>
      </w:r>
      <w:r w:rsidR="004F7525">
        <w:t xml:space="preserve">Abbildung </w:t>
      </w:r>
      <w:r w:rsidR="004F7525">
        <w:rPr>
          <w:noProof/>
        </w:rPr>
        <w:t>3</w:t>
      </w:r>
      <w:r w:rsidR="00F80AA3">
        <w:fldChar w:fldCharType="end"/>
      </w:r>
      <w:r>
        <w:t>).</w:t>
      </w:r>
    </w:p>
    <w:p w14:paraId="4848C9FD" w14:textId="77777777" w:rsidR="006B1E4D" w:rsidRDefault="00C0357F">
      <w:pPr>
        <w:pStyle w:val="berschrift2"/>
        <w:numPr>
          <w:ilvl w:val="1"/>
          <w:numId w:val="2"/>
        </w:numPr>
      </w:pPr>
      <w:bookmarkStart w:id="126" w:name="_Toc487636592"/>
      <w:r>
        <w:t>Juristische Person</w:t>
      </w:r>
      <w:bookmarkEnd w:id="126"/>
    </w:p>
    <w:p w14:paraId="63B2C4DC" w14:textId="6FC997CE" w:rsidR="00B67CCD" w:rsidRDefault="00B67CCD" w:rsidP="00B67CCD">
      <w:r w:rsidRPr="00B67CCD">
        <w:t xml:space="preserve">Juristische Personen sind </w:t>
      </w:r>
      <w:r w:rsidR="00EB6DC2">
        <w:t xml:space="preserve">Organisationen </w:t>
      </w:r>
      <w:r w:rsidRPr="00B67CCD">
        <w:t>nach Art. 52 ff ZGB sowie gemäss den einschlägigen Bestimmungen des Gesellschaftsrechtes</w:t>
      </w:r>
      <w:r>
        <w:t xml:space="preserve"> des OR definiert.</w:t>
      </w:r>
    </w:p>
    <w:p w14:paraId="1E0F76CD" w14:textId="5CC60542" w:rsidR="00B23077" w:rsidRDefault="00B67CCD" w:rsidP="00B23077">
      <w:pPr>
        <w:pStyle w:val="Textkrper"/>
      </w:pPr>
      <w:r>
        <w:t xml:space="preserve">Juristische Personen </w:t>
      </w:r>
      <w:r w:rsidRPr="00F31DF3">
        <w:t>können nur durch natürliche Personen handeln und sind daher immer an eine natürliche Person gebunden</w:t>
      </w:r>
      <w:r>
        <w:t xml:space="preserve"> (</w:t>
      </w:r>
      <w:r w:rsidR="00F31DF3">
        <w:t>vgl.</w:t>
      </w:r>
      <w:r w:rsidR="00F31DF3">
        <w:fldChar w:fldCharType="begin"/>
      </w:r>
      <w:r w:rsidR="00F31DF3">
        <w:instrText xml:space="preserve"> REF _Ref477960841 \r \h </w:instrText>
      </w:r>
      <w:r w:rsidR="00F31DF3">
        <w:fldChar w:fldCharType="separate"/>
      </w:r>
      <w:ins w:id="127" w:author="Marc Kunz" w:date="2017-07-12T15:24:00Z">
        <w:r w:rsidR="004F7525">
          <w:t>2.125</w:t>
        </w:r>
      </w:ins>
      <w:del w:id="128" w:author="Marc Kunz" w:date="2017-07-12T15:24:00Z">
        <w:r w:rsidR="008E0A4E" w:rsidDel="004F7525">
          <w:delText>2.126</w:delText>
        </w:r>
      </w:del>
      <w:r w:rsidR="00F31DF3">
        <w:fldChar w:fldCharType="end"/>
      </w:r>
      <w:r w:rsidR="00D03117">
        <w:t xml:space="preserve"> </w:t>
      </w:r>
      <w:r w:rsidR="00F31DF3">
        <w:fldChar w:fldCharType="begin"/>
      </w:r>
      <w:r w:rsidR="00F31DF3">
        <w:instrText xml:space="preserve"> REF _Ref477960845 \h </w:instrText>
      </w:r>
      <w:r w:rsidR="00F31DF3">
        <w:fldChar w:fldCharType="separate"/>
      </w:r>
      <w:r w:rsidR="004F7525">
        <w:t>Subjekt</w:t>
      </w:r>
      <w:r w:rsidR="00F31DF3">
        <w:fldChar w:fldCharType="end"/>
      </w:r>
      <w:r>
        <w:t>).</w:t>
      </w:r>
    </w:p>
    <w:p w14:paraId="7A452A69" w14:textId="66CA4105" w:rsidR="006B1E4D" w:rsidRDefault="00C0357F">
      <w:pPr>
        <w:pStyle w:val="berschrift2"/>
        <w:numPr>
          <w:ilvl w:val="1"/>
          <w:numId w:val="2"/>
        </w:numPr>
      </w:pPr>
      <w:bookmarkStart w:id="129" w:name="_Toc487636593"/>
      <w:r>
        <w:lastRenderedPageBreak/>
        <w:t>Körperliches Merkmal</w:t>
      </w:r>
      <w:bookmarkEnd w:id="129"/>
    </w:p>
    <w:p w14:paraId="4A78EEC3" w14:textId="61957877" w:rsidR="006B1E4D" w:rsidRDefault="00C0357F">
      <w:pPr>
        <w:pStyle w:val="Textkrper"/>
      </w:pPr>
      <w:r>
        <w:t>Ein körperliches Merkmal ist ein Merkmal eines Menschen, wie Körpergrösse und Augenfarbe. Spezielle körperliche Merkmale s</w:t>
      </w:r>
      <w:r w:rsidR="00EE5D81">
        <w:t xml:space="preserve">ind die biometrischen Merkmale (siehe </w:t>
      </w:r>
      <w:r w:rsidR="00EE5D81">
        <w:fldChar w:fldCharType="begin"/>
      </w:r>
      <w:r w:rsidR="00EE5D81">
        <w:instrText xml:space="preserve"> REF _Ref476840436 \r \h </w:instrText>
      </w:r>
      <w:r w:rsidR="00EE5D81">
        <w:fldChar w:fldCharType="separate"/>
      </w:r>
      <w:ins w:id="130" w:author="Marc Kunz" w:date="2017-07-12T15:24:00Z">
        <w:r w:rsidR="004F7525">
          <w:t>2.26</w:t>
        </w:r>
      </w:ins>
      <w:del w:id="131" w:author="Marc Kunz" w:date="2017-07-12T15:24:00Z">
        <w:r w:rsidR="008E0A4E" w:rsidDel="004F7525">
          <w:delText>2.27</w:delText>
        </w:r>
      </w:del>
      <w:r w:rsidR="00EE5D81">
        <w:fldChar w:fldCharType="end"/>
      </w:r>
      <w:r w:rsidR="00EE5D81">
        <w:t xml:space="preserve"> </w:t>
      </w:r>
      <w:r w:rsidR="00EE5D81">
        <w:fldChar w:fldCharType="begin"/>
      </w:r>
      <w:r w:rsidR="00EE5D81">
        <w:instrText xml:space="preserve"> REF _Ref476840579 \h </w:instrText>
      </w:r>
      <w:r w:rsidR="00EE5D81">
        <w:fldChar w:fldCharType="separate"/>
      </w:r>
      <w:r w:rsidR="004F7525">
        <w:t>Biometrisches Merkmal</w:t>
      </w:r>
      <w:r w:rsidR="00EE5D81">
        <w:fldChar w:fldCharType="end"/>
      </w:r>
      <w:r w:rsidR="00EE5D81">
        <w:t>)</w:t>
      </w:r>
      <w:r>
        <w:t>.</w:t>
      </w:r>
    </w:p>
    <w:p w14:paraId="5BD5651D" w14:textId="77777777" w:rsidR="00D90F9A" w:rsidRDefault="00D90F9A" w:rsidP="00D90F9A">
      <w:pPr>
        <w:pStyle w:val="berschrift2"/>
        <w:numPr>
          <w:ilvl w:val="1"/>
          <w:numId w:val="2"/>
        </w:numPr>
      </w:pPr>
      <w:bookmarkStart w:id="132" w:name="_Toc487636594"/>
      <w:r>
        <w:t xml:space="preserve">Kryptographischer </w:t>
      </w:r>
      <w:r w:rsidRPr="000243F2">
        <w:t>Token</w:t>
      </w:r>
      <w:bookmarkEnd w:id="132"/>
    </w:p>
    <w:p w14:paraId="2494EA45" w14:textId="77777777" w:rsidR="00D90F9A" w:rsidRDefault="00D90F9A" w:rsidP="00D90F9A">
      <w:pPr>
        <w:pStyle w:val="Textkrper"/>
      </w:pPr>
      <w:r w:rsidRPr="00BB4434">
        <w:t>Software- oder Hardwaremedium zur Speicherung des/der privaten Schlüssel eines Zertifikates (Bsp. f. Software: Microsoft Certificate Mana</w:t>
      </w:r>
      <w:r>
        <w:t>ger im Windows OS; Bsp. f. Hard</w:t>
      </w:r>
      <w:r w:rsidRPr="00BB4434">
        <w:t>ware: SmartCard, USB-Token, Hardware Security Module)</w:t>
      </w:r>
    </w:p>
    <w:p w14:paraId="3051330E" w14:textId="7FEC1FA5" w:rsidR="00D90F9A" w:rsidRDefault="00D90F9A" w:rsidP="00D90F9A">
      <w:pPr>
        <w:pStyle w:val="Textkrper"/>
      </w:pPr>
      <w:r>
        <w:t xml:space="preserve">Synonym: </w:t>
      </w:r>
      <w:r w:rsidRPr="004A2DD4">
        <w:t>Zertifikatstoken</w:t>
      </w:r>
      <w:r>
        <w:t xml:space="preserve">, Cryptographic Token, Kryptografischer </w:t>
      </w:r>
      <w:r w:rsidRPr="000243F2">
        <w:t>Token</w:t>
      </w:r>
    </w:p>
    <w:p w14:paraId="1C6C88FB" w14:textId="77777777" w:rsidR="006B1E4D" w:rsidRDefault="00C0357F">
      <w:pPr>
        <w:pStyle w:val="berschrift2"/>
        <w:numPr>
          <w:ilvl w:val="1"/>
          <w:numId w:val="2"/>
        </w:numPr>
      </w:pPr>
      <w:bookmarkStart w:id="133" w:name="_Toc487636595"/>
      <w:r>
        <w:t>Laufzeit</w:t>
      </w:r>
      <w:bookmarkEnd w:id="133"/>
    </w:p>
    <w:p w14:paraId="0ACFCC5E" w14:textId="2F9E287F" w:rsidR="006B1E4D" w:rsidRDefault="00C0357F">
      <w:pPr>
        <w:pStyle w:val="Textkrper"/>
      </w:pPr>
      <w:r>
        <w:t>Zur Laufzeit finden die elektronischen Prozesse statt, mit denen ein Subjekt –</w:t>
      </w:r>
      <w:r w:rsidR="009A3757">
        <w:t xml:space="preserve"> im Erfolgsfall –</w:t>
      </w:r>
      <w:r>
        <w:t xml:space="preserve"> Zugang und Zugriff auf die Ressourcen einer Relying Party erhält.</w:t>
      </w:r>
    </w:p>
    <w:p w14:paraId="704D54C9" w14:textId="3EDF979E" w:rsidR="00663136" w:rsidRDefault="00663136">
      <w:pPr>
        <w:pStyle w:val="Textkrper"/>
      </w:pPr>
      <w:r>
        <w:t xml:space="preserve">Synonym: </w:t>
      </w:r>
      <w:r w:rsidRPr="00663136">
        <w:t>Ausführungszeit</w:t>
      </w:r>
    </w:p>
    <w:p w14:paraId="60DFFB0D" w14:textId="4BBEE1C4" w:rsidR="006B1E4D" w:rsidRDefault="000D6755">
      <w:pPr>
        <w:pStyle w:val="berschrift2"/>
        <w:numPr>
          <w:ilvl w:val="1"/>
          <w:numId w:val="2"/>
        </w:numPr>
      </w:pPr>
      <w:bookmarkStart w:id="134" w:name="_Toc487636596"/>
      <w:r>
        <w:t>L</w:t>
      </w:r>
      <w:r w:rsidR="00C0357F">
        <w:t>inkedID</w:t>
      </w:r>
      <w:bookmarkEnd w:id="134"/>
    </w:p>
    <w:p w14:paraId="0BAF17D0" w14:textId="4B181F37" w:rsidR="006B1E4D" w:rsidRDefault="00C0357F">
      <w:pPr>
        <w:pStyle w:val="Textkrper"/>
      </w:pPr>
      <w:r>
        <w:t>Im organisations</w:t>
      </w:r>
      <w:r w:rsidR="000D6755">
        <w:t>übergreifenden Kontext erlaubt L</w:t>
      </w:r>
      <w:r>
        <w:t xml:space="preserve">inkedID, </w:t>
      </w:r>
      <w:r w:rsidR="004D243C">
        <w:t>E-Identities</w:t>
      </w:r>
      <w:r>
        <w:t xml:space="preserve"> aus verschiedenen Domänen miteinander in Beziehung zu setzen. </w:t>
      </w:r>
      <w:r w:rsidR="004D243C">
        <w:t>E-Identities</w:t>
      </w:r>
      <w:r w:rsidR="000D6755">
        <w:t xml:space="preserve"> können mit L</w:t>
      </w:r>
      <w:r>
        <w:t>inkedIDs zu einem beliebigen gerich</w:t>
      </w:r>
      <w:r w:rsidR="007B6DDB">
        <w:t>teten Graphen verkettet werden.</w:t>
      </w:r>
    </w:p>
    <w:p w14:paraId="5731443A" w14:textId="77777777" w:rsidR="006B1E4D" w:rsidRDefault="00C0357F">
      <w:pPr>
        <w:pStyle w:val="berschrift2"/>
        <w:numPr>
          <w:ilvl w:val="1"/>
          <w:numId w:val="2"/>
        </w:numPr>
      </w:pPr>
      <w:bookmarkStart w:id="135" w:name="_Toc487636597"/>
      <w:r>
        <w:t>Linking Protokoll</w:t>
      </w:r>
      <w:bookmarkEnd w:id="135"/>
    </w:p>
    <w:p w14:paraId="181351B8" w14:textId="0097C9BD" w:rsidR="006B1E4D" w:rsidRDefault="00C0357F">
      <w:pPr>
        <w:pStyle w:val="Textkrper"/>
      </w:pPr>
      <w:r>
        <w:t xml:space="preserve">Der Benutzer kann IdPs oder AAs in der Link Table seines Accounts verbinden. Um den korrekten Identifikator als Eintrag in der Link Table zu erhalten, muss sich der Benutzer gegenüber dem jeweiligen </w:t>
      </w:r>
      <w:r w:rsidR="00220F95" w:rsidRPr="003B7289">
        <w:t xml:space="preserve">Authentication Service </w:t>
      </w:r>
      <w:r w:rsidR="003361BF">
        <w:t>authentisieren</w:t>
      </w:r>
      <w:r>
        <w:t xml:space="preserve">. Dadurch kann ein eindeutiger Identifikator zwischen </w:t>
      </w:r>
      <w:r w:rsidR="00D1306A">
        <w:fldChar w:fldCharType="begin"/>
      </w:r>
      <w:r w:rsidR="00D1306A">
        <w:instrText xml:space="preserve"> REF _Ref477786147 \h </w:instrText>
      </w:r>
      <w:r w:rsidR="00D1306A">
        <w:fldChar w:fldCharType="separate"/>
      </w:r>
      <w:r w:rsidR="004F7525">
        <w:t>STIAM-Hub</w:t>
      </w:r>
      <w:r w:rsidR="00D1306A">
        <w:fldChar w:fldCharType="end"/>
      </w:r>
      <w:r w:rsidR="00D1306A">
        <w:t xml:space="preserve"> </w:t>
      </w:r>
      <w:r>
        <w:t>und dem IdP oder der AA ausgetauscht werden.</w:t>
      </w:r>
    </w:p>
    <w:p w14:paraId="7AA4EA91" w14:textId="40101392" w:rsidR="000D6755" w:rsidRDefault="000D6755" w:rsidP="000D6755">
      <w:pPr>
        <w:pStyle w:val="berschrift2"/>
        <w:numPr>
          <w:ilvl w:val="1"/>
          <w:numId w:val="2"/>
        </w:numPr>
      </w:pPr>
      <w:bookmarkStart w:id="136" w:name="_Toc487636598"/>
      <w:r w:rsidRPr="000D6755">
        <w:t>Logging Service</w:t>
      </w:r>
      <w:bookmarkEnd w:id="136"/>
    </w:p>
    <w:p w14:paraId="26E5F7FF" w14:textId="42BD6BE1" w:rsidR="00434E3D" w:rsidRPr="000D6755" w:rsidRDefault="000D6755" w:rsidP="00434E3D">
      <w:r w:rsidRPr="000D6755">
        <w:t xml:space="preserve">Der </w:t>
      </w:r>
      <w:r w:rsidR="00624F6D" w:rsidRPr="00624F6D">
        <w:t xml:space="preserve">Logging Service </w:t>
      </w:r>
      <w:r w:rsidRPr="000D6755">
        <w:t>dokumentiert zur Ausführungszeit die Verwendung eines Services und stellt der Support-Organisation die notwendigen Informationen bereit, um Nutzungsprobleme oder Fehler aufzuklären.</w:t>
      </w:r>
    </w:p>
    <w:p w14:paraId="2BF0C93C" w14:textId="3041C3E7" w:rsidR="00434E3D" w:rsidRDefault="00434E3D">
      <w:pPr>
        <w:pStyle w:val="berschrift2"/>
        <w:numPr>
          <w:ilvl w:val="1"/>
          <w:numId w:val="2"/>
        </w:numPr>
      </w:pPr>
      <w:bookmarkStart w:id="137" w:name="_Toc487636599"/>
      <w:r>
        <w:t>Look-Up Secrets</w:t>
      </w:r>
      <w:bookmarkEnd w:id="137"/>
    </w:p>
    <w:p w14:paraId="1FB94B0C" w14:textId="77777777" w:rsidR="00434E3D" w:rsidRDefault="00434E3D" w:rsidP="00434E3D">
      <w:r>
        <w:t xml:space="preserve">Look-Up Secrets enthalten eine Liste von (alpha-)numerischen Werten, die zuvor zwischen dem Subjekt und dem Credential Service Provider (CSP) ausgetauscht wurden. Zur Authentifizierung muss der Benutzer einen bestimmten Wert aus dieser Liste angegeben. </w:t>
      </w:r>
    </w:p>
    <w:p w14:paraId="2280DF48" w14:textId="77777777" w:rsidR="00434E3D" w:rsidRDefault="00434E3D" w:rsidP="00434E3D">
      <w:r>
        <w:t>Die ausgetauschten Werte müssen zufällig generiert werden. Sie dürfen nur einmal benutzt werden und eine genügend hohe Entropie besitzen.</w:t>
      </w:r>
    </w:p>
    <w:p w14:paraId="7E3DCD93" w14:textId="250CBE61" w:rsidR="00434E3D" w:rsidRDefault="00434E3D">
      <w:r>
        <w:lastRenderedPageBreak/>
        <w:t>Beispiele: Strichlisten (engl. tally sheet) oder TAN-Blöcke</w:t>
      </w:r>
    </w:p>
    <w:p w14:paraId="41A0BAFC" w14:textId="24047C30" w:rsidR="00434E3D" w:rsidRDefault="00434E3D" w:rsidP="00434E3D">
      <w:r>
        <w:t>Synonym: Nachschlagbares Geheimnis</w:t>
      </w:r>
    </w:p>
    <w:p w14:paraId="417C32CC" w14:textId="72FA80F2" w:rsidR="0099502A" w:rsidRDefault="0099502A">
      <w:pPr>
        <w:pStyle w:val="berschrift2"/>
        <w:numPr>
          <w:ilvl w:val="1"/>
          <w:numId w:val="2"/>
        </w:numPr>
      </w:pPr>
      <w:bookmarkStart w:id="138" w:name="_Toc487636600"/>
      <w:r>
        <w:t>Memorized Secrets</w:t>
      </w:r>
      <w:bookmarkEnd w:id="138"/>
    </w:p>
    <w:p w14:paraId="138DACA8" w14:textId="7D4D5A10" w:rsidR="0099502A" w:rsidRDefault="0099502A" w:rsidP="0099502A">
      <w:r>
        <w:t>Memorized Secrets, im Allgemeinen als Passwort oder PIN bezeichnen, sind geheim gehaltene Werte, die meist vom Benutzer gewählt und in seinem Gedächnis oder an einem anderen sicheren Aufbewahrungsort gespeichert werden. Sie müssen über eine genügend hohe Komplexität und Zufälligkeit verfügen, um von einem Angreifer nicht erraten oder auf sonstige Art und Weise berechnet werden können.</w:t>
      </w:r>
      <w:r w:rsidR="00A434FB">
        <w:t xml:space="preserve"> </w:t>
      </w:r>
      <w:r w:rsidR="00A434FB" w:rsidRPr="00A434FB">
        <w:t>Passwort Policies le</w:t>
      </w:r>
      <w:r w:rsidR="00A434FB">
        <w:t>gen die Regeln zur Länge, Komplexität, Zeichenmix, Ablaufdauer und Wiederverwendung fest und bestimmen somit die Stärke des Memorized Secrets.</w:t>
      </w:r>
    </w:p>
    <w:p w14:paraId="7C35EEBA" w14:textId="3A49B1E3" w:rsidR="0099502A" w:rsidRDefault="0099502A">
      <w:r>
        <w:t>Beispiele: Passwort oder PIN</w:t>
      </w:r>
    </w:p>
    <w:p w14:paraId="28F1D01A" w14:textId="55E25966" w:rsidR="0099502A" w:rsidRPr="0099502A" w:rsidRDefault="0099502A" w:rsidP="0099502A">
      <w:r>
        <w:t>Synonym: gespeichertes Geheimnis</w:t>
      </w:r>
    </w:p>
    <w:p w14:paraId="3832C1DB" w14:textId="0FA65203" w:rsidR="006B1E4D" w:rsidRDefault="00C0357F">
      <w:pPr>
        <w:pStyle w:val="berschrift2"/>
        <w:numPr>
          <w:ilvl w:val="1"/>
          <w:numId w:val="2"/>
        </w:numPr>
      </w:pPr>
      <w:bookmarkStart w:id="139" w:name="_Toc487636601"/>
      <w:r>
        <w:t>Meta-Attribut</w:t>
      </w:r>
      <w:bookmarkEnd w:id="139"/>
    </w:p>
    <w:p w14:paraId="0E43C960" w14:textId="77777777" w:rsidR="006B1E4D" w:rsidRDefault="00C0357F">
      <w:pPr>
        <w:pStyle w:val="Textkrper"/>
      </w:pPr>
      <w:r>
        <w:t>Bestandteil des Attribut-Schemas, Spezifizierung des Attributs.</w:t>
      </w:r>
    </w:p>
    <w:p w14:paraId="5991210B" w14:textId="77777777" w:rsidR="006B1E4D" w:rsidRDefault="00C0357F">
      <w:pPr>
        <w:pStyle w:val="berschrift2"/>
        <w:numPr>
          <w:ilvl w:val="1"/>
          <w:numId w:val="2"/>
        </w:numPr>
      </w:pPr>
      <w:bookmarkStart w:id="140" w:name="_Toc487636602"/>
      <w:r>
        <w:t>Metadaten</w:t>
      </w:r>
      <w:bookmarkEnd w:id="140"/>
    </w:p>
    <w:p w14:paraId="2FAD938A" w14:textId="4B2F864B" w:rsidR="006B1E4D" w:rsidRDefault="00C0357F">
      <w:pPr>
        <w:pStyle w:val="Textkrper"/>
      </w:pPr>
      <w:r>
        <w:t>Ein Mittel, um Vertrauen und technische Interoperabilität zwischen SAML Komponenten (Entitäten) zu ermöglichen. Können auch verwendet werden, um Attributinformationen auszutauschen.</w:t>
      </w:r>
    </w:p>
    <w:p w14:paraId="793FD424" w14:textId="254EBF2A" w:rsidR="00305275" w:rsidRDefault="00305275">
      <w:pPr>
        <w:pStyle w:val="Textkrper"/>
      </w:pPr>
      <w:r>
        <w:t>Die Metadaten beschreiben die Komponenten der registrierten Organisationen und Provider mit ihren Federation-Service-Endpunkten, Zertifikaten und den angeforderten bzw. zur Verfügung gestellten Attributen.</w:t>
      </w:r>
    </w:p>
    <w:p w14:paraId="59086A6D" w14:textId="0153850D" w:rsidR="00305275" w:rsidRDefault="00305275">
      <w:pPr>
        <w:pStyle w:val="Textkrper"/>
      </w:pPr>
      <w:r>
        <w:t>Synonym: Metadata</w:t>
      </w:r>
    </w:p>
    <w:p w14:paraId="21CCC938" w14:textId="77777777" w:rsidR="006B1E4D" w:rsidRDefault="00C0357F">
      <w:pPr>
        <w:pStyle w:val="berschrift2"/>
        <w:numPr>
          <w:ilvl w:val="1"/>
          <w:numId w:val="2"/>
        </w:numPr>
      </w:pPr>
      <w:bookmarkStart w:id="141" w:name="_Toc487636603"/>
      <w:r>
        <w:t>Meta-Domäne</w:t>
      </w:r>
      <w:bookmarkEnd w:id="141"/>
    </w:p>
    <w:p w14:paraId="48503C37" w14:textId="77777777" w:rsidR="006B1E4D" w:rsidRDefault="00C0357F">
      <w:pPr>
        <w:pStyle w:val="Textkrper"/>
      </w:pPr>
      <w:r>
        <w:t>Domäne, welche die Zusammenarbeit zwischen zwei oder mehreren Domänen regelt.</w:t>
      </w:r>
    </w:p>
    <w:p w14:paraId="09E0D287" w14:textId="4747D8E0" w:rsidR="00C01DE5" w:rsidRDefault="00C01DE5">
      <w:pPr>
        <w:pStyle w:val="berschrift2"/>
        <w:numPr>
          <w:ilvl w:val="1"/>
          <w:numId w:val="2"/>
        </w:numPr>
      </w:pPr>
      <w:bookmarkStart w:id="142" w:name="_Ref477856344"/>
      <w:bookmarkStart w:id="143" w:name="_Ref477856348"/>
      <w:bookmarkStart w:id="144" w:name="_Toc487636604"/>
      <w:r>
        <w:t>Multi-Factor Cryptographic Devices</w:t>
      </w:r>
      <w:bookmarkEnd w:id="142"/>
      <w:bookmarkEnd w:id="143"/>
      <w:bookmarkEnd w:id="144"/>
    </w:p>
    <w:p w14:paraId="41C97C6D" w14:textId="02320464" w:rsidR="00C01DE5" w:rsidRDefault="00C01DE5" w:rsidP="00C01DE5">
      <w:r>
        <w:t xml:space="preserve">Ein multi-factor cryptographic device ist ein physisches Gerät, welches einen geschützten kryptographischen Schlüssel enthält. Es muss mit einem zweiten Authentifizierungsfaktor (Wissen oder Eigenschaft) aktiviert werden. Die Authentifizierung wird durch den Besitznachweis und Kontrolle des kryptographischen Schlüssels vollbracht. </w:t>
      </w:r>
    </w:p>
    <w:p w14:paraId="340FB5CB" w14:textId="2757685D" w:rsidR="00C01DE5" w:rsidRDefault="00C01DE5">
      <w:r>
        <w:t>Beispiele: SmartCard, SuisseID</w:t>
      </w:r>
    </w:p>
    <w:p w14:paraId="69F87B32" w14:textId="776DB864" w:rsidR="00C01DE5" w:rsidRDefault="00C01DE5" w:rsidP="00C01DE5">
      <w:r>
        <w:t>Synonym: Multifaktor Verschlüsselungs-Geräte</w:t>
      </w:r>
    </w:p>
    <w:p w14:paraId="4094881D" w14:textId="49147637" w:rsidR="00C01DE5" w:rsidRDefault="00C01DE5">
      <w:pPr>
        <w:pStyle w:val="berschrift2"/>
        <w:numPr>
          <w:ilvl w:val="1"/>
          <w:numId w:val="2"/>
        </w:numPr>
      </w:pPr>
      <w:bookmarkStart w:id="145" w:name="_Toc487636605"/>
      <w:r>
        <w:lastRenderedPageBreak/>
        <w:t>Multi-Factor Cryptographic Software</w:t>
      </w:r>
      <w:bookmarkEnd w:id="145"/>
    </w:p>
    <w:p w14:paraId="3BE9F19B" w14:textId="65F6C50C" w:rsidR="00C01DE5" w:rsidRDefault="00C01DE5" w:rsidP="00C01DE5">
      <w:pPr>
        <w:pStyle w:val="Textkrper"/>
      </w:pPr>
      <w:r>
        <w:t>Ein multi-factor software cryptographic authenticator ist ein kryptographischer Schlüssel, welcher auf einer Festplatte oder ähnlichem Medium gespeichert ist. Ein solcher Authenticator muss mit einem zweiten Authentifizierungsfaktor aktiviert werden. Die Authentifizierung wird durch den Besitznachweis und Kontrolle des kryptographischen Schlüssels vollbracht. Dieser Authenticator kombiniert 2 Authentifizierungsfaktoren: Besitz (kryptographischer Schlüssel) mit einem weiteren Geheimnis (Besitz oder Eigenschaft), das zur Aktivierung verwendet wird.</w:t>
      </w:r>
    </w:p>
    <w:p w14:paraId="18E69071" w14:textId="77777777" w:rsidR="00C01DE5" w:rsidRDefault="00C01DE5" w:rsidP="00C01DE5">
      <w:pPr>
        <w:pStyle w:val="Textkrper"/>
      </w:pPr>
      <w:r>
        <w:t>Beispiel: Soft-Token (PKCS#12 Datei)</w:t>
      </w:r>
    </w:p>
    <w:p w14:paraId="11E5E418" w14:textId="58BC99AB" w:rsidR="00C01DE5" w:rsidRDefault="00C01DE5" w:rsidP="00C01DE5">
      <w:pPr>
        <w:pStyle w:val="Textkrper"/>
      </w:pPr>
      <w:r>
        <w:t>Detaillierte Anforderungen sind in den folgenden Quellen beschrieben:</w:t>
      </w:r>
      <w:r>
        <w:br/>
        <w:t>Siehe auch NIST SP 800-63B</w:t>
      </w:r>
      <w:r w:rsidR="009F3EFD">
        <w:t xml:space="preserve"> </w:t>
      </w:r>
      <w:r w:rsidR="009F3EFD">
        <w:fldChar w:fldCharType="begin" w:fldLock="1"/>
      </w:r>
      <w:r w:rsidR="009D76DC">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D76DC" w:rsidRPr="009D76DC">
        <w:rPr>
          <w:noProof/>
        </w:rPr>
        <w:t>[10]</w:t>
      </w:r>
      <w:r w:rsidR="009F3EFD">
        <w:fldChar w:fldCharType="end"/>
      </w:r>
      <w:r>
        <w:t>, Kapitel 5.1.7.</w:t>
      </w:r>
    </w:p>
    <w:p w14:paraId="40E7D620" w14:textId="1A562493" w:rsidR="00C01DE5" w:rsidRPr="00C01DE5" w:rsidRDefault="00C01DE5" w:rsidP="00C01DE5">
      <w:pPr>
        <w:pStyle w:val="Textkrper"/>
      </w:pPr>
      <w:r>
        <w:t>Synonym: Multifaktor Verschlüsselungs-Software</w:t>
      </w:r>
    </w:p>
    <w:p w14:paraId="4922DFC6" w14:textId="77777777" w:rsidR="006B1E4D" w:rsidRDefault="00C0357F">
      <w:pPr>
        <w:pStyle w:val="berschrift2"/>
        <w:numPr>
          <w:ilvl w:val="1"/>
          <w:numId w:val="2"/>
        </w:numPr>
      </w:pPr>
      <w:bookmarkStart w:id="146" w:name="_Toc487636606"/>
      <w:r>
        <w:t>Namensraum</w:t>
      </w:r>
      <w:bookmarkEnd w:id="146"/>
    </w:p>
    <w:p w14:paraId="59EF87F1" w14:textId="77777777" w:rsidR="006B1E4D" w:rsidRDefault="00C0357F">
      <w:pPr>
        <w:pStyle w:val="Textkrper"/>
      </w:pPr>
      <w:r>
        <w:t>Anwendungsbereich (z.B. ein Unternehmen, ein Staat, eine Fachgemeinschaft, eine Sprachgemeinschaft), für welchen die Bedeutung einer Zeichenkette (z.B. Identifikator) definiert ist.</w:t>
      </w:r>
    </w:p>
    <w:p w14:paraId="02183973" w14:textId="7660908B" w:rsidR="009A09E7" w:rsidRDefault="009A09E7">
      <w:pPr>
        <w:pStyle w:val="Textkrper"/>
      </w:pPr>
      <w:r>
        <w:t>Synonym: Namespace</w:t>
      </w:r>
    </w:p>
    <w:p w14:paraId="553F20A9" w14:textId="77777777" w:rsidR="006B1E4D" w:rsidRDefault="00C0357F">
      <w:pPr>
        <w:pStyle w:val="berschrift2"/>
        <w:numPr>
          <w:ilvl w:val="1"/>
          <w:numId w:val="2"/>
        </w:numPr>
      </w:pPr>
      <w:bookmarkStart w:id="147" w:name="_Toc487636607"/>
      <w:r>
        <w:t>Natürliche Person</w:t>
      </w:r>
      <w:bookmarkEnd w:id="147"/>
    </w:p>
    <w:p w14:paraId="71D4D3C0" w14:textId="6D49FDE5" w:rsidR="006B1E4D" w:rsidRDefault="001A628C" w:rsidP="00D70A9A">
      <w:pPr>
        <w:pStyle w:val="Aufzhlung2CDB"/>
      </w:pPr>
      <w:r w:rsidRPr="001A628C">
        <w:t>Eine natürliche Person ist ein Mensch als Rechtssubjekt.</w:t>
      </w:r>
    </w:p>
    <w:p w14:paraId="67602419" w14:textId="5293B88F" w:rsidR="00CC450B" w:rsidRDefault="00CC450B" w:rsidP="00D70A9A">
      <w:pPr>
        <w:pStyle w:val="Aufzhlung2CDB"/>
      </w:pPr>
      <w:r>
        <w:t xml:space="preserve">Synonyme: </w:t>
      </w:r>
      <w:r w:rsidRPr="00CC450B">
        <w:t>Benutzer, User</w:t>
      </w:r>
    </w:p>
    <w:p w14:paraId="0379677A" w14:textId="77777777" w:rsidR="00004090" w:rsidRDefault="00004090" w:rsidP="00004090">
      <w:pPr>
        <w:pStyle w:val="berschrift2"/>
        <w:numPr>
          <w:ilvl w:val="1"/>
          <w:numId w:val="2"/>
        </w:numPr>
      </w:pPr>
      <w:bookmarkStart w:id="148" w:name="OLE_LINK1"/>
      <w:bookmarkStart w:id="149" w:name="_Toc487636608"/>
      <w:r>
        <w:t>Netzwerk</w:t>
      </w:r>
      <w:bookmarkEnd w:id="149"/>
    </w:p>
    <w:p w14:paraId="4B35B9D7" w14:textId="1A226965" w:rsidR="00004090" w:rsidRDefault="00004090" w:rsidP="00004090">
      <w:r>
        <w:t>Informationssystem welches in der Lage ist, Informationen mit verschiedenen verbundenen Komponenten auszutauschen.</w:t>
      </w:r>
    </w:p>
    <w:p w14:paraId="26AFC378" w14:textId="45DEEFBE" w:rsidR="00D90F9A" w:rsidRDefault="00A07350" w:rsidP="00D90F9A">
      <w:pPr>
        <w:pStyle w:val="berschrift2"/>
        <w:numPr>
          <w:ilvl w:val="1"/>
          <w:numId w:val="2"/>
        </w:numPr>
      </w:pPr>
      <w:bookmarkStart w:id="150" w:name="_Toc487636609"/>
      <w:r>
        <w:t>Nichta</w:t>
      </w:r>
      <w:r w:rsidR="00D90F9A" w:rsidRPr="005E7ECE">
        <w:t>bstreitbarkeit</w:t>
      </w:r>
      <w:bookmarkEnd w:id="150"/>
    </w:p>
    <w:p w14:paraId="3FEA8F70" w14:textId="77777777" w:rsidR="00D90F9A" w:rsidRDefault="00D90F9A" w:rsidP="00D90F9A">
      <w:pPr>
        <w:pStyle w:val="Textkrper"/>
      </w:pPr>
      <w:r>
        <w:t>Die Garantie bzw. der Beweis, dass sich ein Subjekt auf die Korrektheit der Daten bzw. den Inhalt eines elektronischen Dokuments verpflichtet hat. Nicht-Abstreitbarkeit ist ein wichtiger Bestandteil der qualifizierten elektronischen Signatur.</w:t>
      </w:r>
    </w:p>
    <w:p w14:paraId="35320B81" w14:textId="20332574" w:rsidR="00D90F9A" w:rsidRDefault="00D90F9A" w:rsidP="00082027">
      <w:pPr>
        <w:pStyle w:val="Textkrper"/>
      </w:pPr>
      <w:r>
        <w:t>Synonyme: Non-Repudiation, Content-Commitment</w:t>
      </w:r>
    </w:p>
    <w:p w14:paraId="65E25A24" w14:textId="77777777" w:rsidR="002213F8" w:rsidRPr="00984A3F" w:rsidRDefault="002213F8" w:rsidP="002213F8">
      <w:pPr>
        <w:pStyle w:val="berschrift2"/>
        <w:numPr>
          <w:ilvl w:val="1"/>
          <w:numId w:val="2"/>
        </w:numPr>
        <w:rPr>
          <w:lang w:val="en-US"/>
        </w:rPr>
      </w:pPr>
      <w:bookmarkStart w:id="151" w:name="_Toc487636610"/>
      <w:r w:rsidRPr="00984A3F">
        <w:rPr>
          <w:lang w:val="en-US"/>
        </w:rPr>
        <w:t>Online Certificate Status Protocol (OCSP)</w:t>
      </w:r>
      <w:bookmarkEnd w:id="151"/>
    </w:p>
    <w:p w14:paraId="30E17E4A" w14:textId="5FC4DE9B" w:rsidR="008A4BEE" w:rsidRPr="00082027" w:rsidRDefault="002213F8" w:rsidP="00082027">
      <w:pPr>
        <w:pStyle w:val="Textkrper"/>
        <w:rPr>
          <w:lang w:val="en-US"/>
        </w:rPr>
      </w:pPr>
      <w:r w:rsidRPr="00984A3F">
        <w:t>Bei OCSP handelt es si</w:t>
      </w:r>
      <w:r w:rsidR="008A4BEE">
        <w:t xml:space="preserve">ch um ein Protokoll zur Abfrage </w:t>
      </w:r>
      <w:r w:rsidRPr="00984A3F">
        <w:t>des Gültigkeitsstatus eines digitalen Zertifikats.</w:t>
      </w:r>
      <w:r>
        <w:t xml:space="preserve"> Siehe auch</w:t>
      </w:r>
      <w:r w:rsidR="008A4BEE">
        <w:t xml:space="preserve"> </w:t>
      </w:r>
      <w:r w:rsidR="008A4BEE">
        <w:rPr>
          <w:rFonts w:eastAsiaTheme="majorEastAsia" w:cstheme="majorBidi"/>
          <w:sz w:val="32"/>
          <w:szCs w:val="26"/>
        </w:rPr>
        <w:fldChar w:fldCharType="begin"/>
      </w:r>
      <w:r w:rsidR="008A4BEE">
        <w:instrText xml:space="preserve"> REF _Ref485717948 \r \h </w:instrText>
      </w:r>
      <w:r w:rsidR="008A4BEE">
        <w:rPr>
          <w:rFonts w:eastAsiaTheme="majorEastAsia" w:cstheme="majorBidi"/>
          <w:sz w:val="32"/>
          <w:szCs w:val="26"/>
        </w:rPr>
      </w:r>
      <w:r w:rsidR="008A4BEE">
        <w:rPr>
          <w:rFonts w:eastAsiaTheme="majorEastAsia" w:cstheme="majorBidi"/>
          <w:sz w:val="32"/>
          <w:szCs w:val="26"/>
        </w:rPr>
        <w:fldChar w:fldCharType="separate"/>
      </w:r>
      <w:ins w:id="152" w:author="Marc Kunz" w:date="2017-07-12T15:24:00Z">
        <w:r w:rsidR="004F7525">
          <w:t>2.135</w:t>
        </w:r>
      </w:ins>
      <w:del w:id="153" w:author="Marc Kunz" w:date="2017-07-12T15:24:00Z">
        <w:r w:rsidR="008A4BEE" w:rsidDel="004F7525">
          <w:delText>2.136</w:delText>
        </w:r>
      </w:del>
      <w:r w:rsidR="008A4BEE">
        <w:rPr>
          <w:rFonts w:eastAsiaTheme="majorEastAsia" w:cstheme="majorBidi"/>
          <w:sz w:val="32"/>
          <w:szCs w:val="26"/>
        </w:rPr>
        <w:fldChar w:fldCharType="end"/>
      </w:r>
      <w:r w:rsidR="008A4BEE">
        <w:t xml:space="preserve"> </w:t>
      </w:r>
      <w:r w:rsidR="008A4BEE">
        <w:rPr>
          <w:rFonts w:eastAsiaTheme="majorEastAsia" w:cstheme="majorBidi"/>
          <w:sz w:val="32"/>
          <w:szCs w:val="26"/>
        </w:rPr>
        <w:fldChar w:fldCharType="begin"/>
      </w:r>
      <w:r w:rsidR="008A4BEE">
        <w:instrText xml:space="preserve"> REF _Ref485717951 \h </w:instrText>
      </w:r>
      <w:r w:rsidR="008A4BEE">
        <w:rPr>
          <w:rFonts w:eastAsiaTheme="majorEastAsia" w:cstheme="majorBidi"/>
          <w:sz w:val="32"/>
          <w:szCs w:val="26"/>
        </w:rPr>
      </w:r>
      <w:r w:rsidR="008A4BEE">
        <w:rPr>
          <w:rFonts w:eastAsiaTheme="majorEastAsia" w:cstheme="majorBidi"/>
          <w:sz w:val="32"/>
          <w:szCs w:val="26"/>
        </w:rPr>
        <w:fldChar w:fldCharType="separate"/>
      </w:r>
      <w:r w:rsidR="004F7525">
        <w:rPr>
          <w:lang w:val="en-US"/>
        </w:rPr>
        <w:t>Widerruf</w:t>
      </w:r>
      <w:r w:rsidR="008A4BEE">
        <w:rPr>
          <w:rFonts w:eastAsiaTheme="majorEastAsia" w:cstheme="majorBidi"/>
          <w:sz w:val="32"/>
          <w:szCs w:val="26"/>
        </w:rPr>
        <w:fldChar w:fldCharType="end"/>
      </w:r>
      <w:r w:rsidR="008A4BEE">
        <w:t xml:space="preserve"> und </w:t>
      </w:r>
      <w:r w:rsidR="008A4BEE">
        <w:rPr>
          <w:rFonts w:eastAsiaTheme="majorEastAsia" w:cstheme="majorBidi"/>
          <w:sz w:val="32"/>
          <w:szCs w:val="26"/>
        </w:rPr>
        <w:fldChar w:fldCharType="begin"/>
      </w:r>
      <w:r w:rsidR="008A4BEE">
        <w:instrText xml:space="preserve"> REF _Ref485717971 \r \h </w:instrText>
      </w:r>
      <w:r w:rsidR="008A4BEE">
        <w:rPr>
          <w:rFonts w:eastAsiaTheme="majorEastAsia" w:cstheme="majorBidi"/>
          <w:sz w:val="32"/>
          <w:szCs w:val="26"/>
        </w:rPr>
      </w:r>
      <w:r w:rsidR="008A4BEE">
        <w:rPr>
          <w:rFonts w:eastAsiaTheme="majorEastAsia" w:cstheme="majorBidi"/>
          <w:sz w:val="32"/>
          <w:szCs w:val="26"/>
        </w:rPr>
        <w:fldChar w:fldCharType="separate"/>
      </w:r>
      <w:r w:rsidR="004F7525">
        <w:t>2.30</w:t>
      </w:r>
      <w:r w:rsidR="008A4BEE">
        <w:rPr>
          <w:rFonts w:eastAsiaTheme="majorEastAsia" w:cstheme="majorBidi"/>
          <w:sz w:val="32"/>
          <w:szCs w:val="26"/>
        </w:rPr>
        <w:fldChar w:fldCharType="end"/>
      </w:r>
      <w:r w:rsidR="008A4BEE">
        <w:t xml:space="preserve"> </w:t>
      </w:r>
      <w:r w:rsidR="008A4BEE">
        <w:rPr>
          <w:rFonts w:eastAsiaTheme="majorEastAsia" w:cstheme="majorBidi"/>
          <w:sz w:val="32"/>
          <w:szCs w:val="26"/>
        </w:rPr>
        <w:fldChar w:fldCharType="begin"/>
      </w:r>
      <w:r w:rsidR="008A4BEE">
        <w:instrText xml:space="preserve"> REF _Ref485717963 \h </w:instrText>
      </w:r>
      <w:r w:rsidR="008A4BEE">
        <w:rPr>
          <w:rFonts w:eastAsiaTheme="majorEastAsia" w:cstheme="majorBidi"/>
          <w:sz w:val="32"/>
          <w:szCs w:val="26"/>
        </w:rPr>
      </w:r>
      <w:r w:rsidR="008A4BEE">
        <w:rPr>
          <w:rFonts w:eastAsiaTheme="majorEastAsia" w:cstheme="majorBidi"/>
          <w:sz w:val="32"/>
          <w:szCs w:val="26"/>
        </w:rPr>
        <w:fldChar w:fldCharType="separate"/>
      </w:r>
      <w:r w:rsidR="004F7525" w:rsidRPr="00984A3F">
        <w:rPr>
          <w:lang w:val="en-US"/>
        </w:rPr>
        <w:t>Certificate Revocation List (CRL)</w:t>
      </w:r>
      <w:r w:rsidR="008A4BEE">
        <w:rPr>
          <w:rFonts w:eastAsiaTheme="majorEastAsia" w:cstheme="majorBidi"/>
          <w:sz w:val="32"/>
          <w:szCs w:val="26"/>
        </w:rPr>
        <w:fldChar w:fldCharType="end"/>
      </w:r>
      <w:r>
        <w:rPr>
          <w:lang w:val="en-US"/>
        </w:rPr>
        <w:t>.</w:t>
      </w:r>
    </w:p>
    <w:p w14:paraId="0CCC5D39" w14:textId="37FEF625" w:rsidR="006B1E4D" w:rsidRDefault="00C0357F">
      <w:pPr>
        <w:pStyle w:val="berschrift2"/>
        <w:numPr>
          <w:ilvl w:val="1"/>
          <w:numId w:val="2"/>
        </w:numPr>
      </w:pPr>
      <w:bookmarkStart w:id="154" w:name="_Toc487636611"/>
      <w:bookmarkEnd w:id="148"/>
      <w:r>
        <w:lastRenderedPageBreak/>
        <w:t>OpenID Connect</w:t>
      </w:r>
      <w:bookmarkEnd w:id="154"/>
    </w:p>
    <w:p w14:paraId="1720F98C" w14:textId="56DCE8BA" w:rsidR="006B1E4D" w:rsidRDefault="008676B8">
      <w:pPr>
        <w:pStyle w:val="Textkrper"/>
      </w:pPr>
      <w:r w:rsidRPr="00A278C8">
        <w:t xml:space="preserve">OpenID Connect 1.0 (OIDC) </w:t>
      </w:r>
      <w:r w:rsidR="00182EE4" w:rsidRPr="00A278C8">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rsidRPr="00A278C8">
        <w:fldChar w:fldCharType="separate"/>
      </w:r>
      <w:r w:rsidR="009D76DC" w:rsidRPr="009D76DC">
        <w:rPr>
          <w:noProof/>
        </w:rPr>
        <w:t>[5]</w:t>
      </w:r>
      <w:r w:rsidR="00182EE4" w:rsidRPr="00A278C8">
        <w:fldChar w:fldCharType="end"/>
      </w:r>
      <w:r w:rsidR="00C0357F" w:rsidRPr="00A278C8">
        <w:t>definiert eine einfache Identitätsschicht auf der Basis von OAuth 2.0 (RFC 6749)</w:t>
      </w:r>
      <w:r w:rsidR="00B560AF" w:rsidRPr="00A278C8">
        <w:t xml:space="preserve"> </w:t>
      </w:r>
      <w:r w:rsidR="00B560AF" w:rsidRPr="00A278C8">
        <w:fldChar w:fldCharType="begin" w:fldLock="1"/>
      </w:r>
      <w:r w:rsidR="009D76DC">
        <w:instrText>ADDIN CSL_CITATION { "citationItems" : [ { "id" : "ITEM-1", "itemData" : { "abstract" :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This specification replaces and obsoletes the OAuth 1.0 protocol described in RFC 5849.", "author" : [ { "dropping-particle" : "", "family" : "D. Hardt", "given" : "Ed.", "non-dropping-particle" : "", "parse-names" : false, "suffix" : "" } ], "id" : "ITEM-1", "issued" : { "date-parts" : [ [ "2012" ] ] }, "title" : "The OAuth 2.0 Authorization Framework [RFC 6749]", "type" : "article-journal" }, "uris" : [ "http://www.mendeley.com/documents/?uuid=2f816c6e-00e2-4193-aff0-286d6681b0d3" ] } ], "mendeley" : { "formattedCitation" : "[12]", "plainTextFormattedCitation" : "[12]", "previouslyFormattedCitation" : "[12]" }, "properties" : { "noteIndex" : 0 }, "schema" : "https://github.com/citation-style-language/schema/raw/master/csl-citation.json" }</w:instrText>
      </w:r>
      <w:r w:rsidR="00B560AF" w:rsidRPr="00A278C8">
        <w:fldChar w:fldCharType="separate"/>
      </w:r>
      <w:r w:rsidR="009D76DC" w:rsidRPr="009D76DC">
        <w:rPr>
          <w:noProof/>
        </w:rPr>
        <w:t>[12]</w:t>
      </w:r>
      <w:r w:rsidR="00B560AF" w:rsidRPr="00A278C8">
        <w:fldChar w:fldCharType="end"/>
      </w:r>
      <w:r w:rsidR="00C0357F" w:rsidRPr="00A278C8">
        <w:t>, die auch von Mobilgeräten verwendet werden kann. OIDC</w:t>
      </w:r>
      <w:r w:rsidR="00C0357F">
        <w:t xml:space="preserve"> verwendet das Basisprotokoll OAuth sowohl für die </w:t>
      </w:r>
      <w:r w:rsidR="00ED69C3" w:rsidRPr="00ED69C3">
        <w:t>Authentifizierung</w:t>
      </w:r>
      <w:r w:rsidR="00ED69C3">
        <w:t xml:space="preserve"> </w:t>
      </w:r>
      <w:r w:rsidR="00C0357F">
        <w:t>als auch für die Zugangskontrolle. Als Security-Tok</w:t>
      </w:r>
      <w:r w:rsidR="00B560AF">
        <w:t xml:space="preserve">ens werden JSON Web Tokens </w:t>
      </w:r>
      <w:r w:rsidR="00212F14">
        <w:fldChar w:fldCharType="begin" w:fldLock="1"/>
      </w:r>
      <w:r w:rsidR="009D76DC">
        <w:instrText>ADDIN CSL_CITATION { "citationItems" : [ { "id" : "ITEM-1", "itemData" : { "abstract" : "JSON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"author" : [ { "dropping-particle" : "", "family" : "Jones", "given" : "M", "non-dropping-particle" : "", "parse-names" : false, "suffix" : "" }, { "dropping-particle" : "", "family" : "Bradley", "given" : "J", "non-dropping-particle" : "", "parse-names" : false, "suffix" : "" }, { "dropping-particle" : "", "family" : "Sakimuar", "given" : "N", "non-dropping-particle" : "", "parse-names" : false, "suffix" : "" } ], "id" : "ITEM-1", "issued" : { "date-parts" : [ [ "2015" ] ] }, "title" : "JSON Web Token (JWT)", "type" : "article-journal" }, "uris" : [ "http://www.mendeley.com/documents/?uuid=fbbd1e6d-044c-4b03-93f1-42dbc54ae408" ] } ], "mendeley" : { "formattedCitation" : "[13]", "plainTextFormattedCitation" : "[13]", "previouslyFormattedCitation" : "[13]" }, "properties" : { "noteIndex" : 0 }, "schema" : "https://github.com/citation-style-language/schema/raw/master/csl-citation.json" }</w:instrText>
      </w:r>
      <w:r w:rsidR="00212F14">
        <w:fldChar w:fldCharType="separate"/>
      </w:r>
      <w:r w:rsidR="009D76DC" w:rsidRPr="009D76DC">
        <w:rPr>
          <w:noProof/>
        </w:rPr>
        <w:t>[13]</w:t>
      </w:r>
      <w:r w:rsidR="00212F14">
        <w:fldChar w:fldCharType="end"/>
      </w:r>
      <w:r w:rsidR="00C0357F">
        <w:t xml:space="preserve"> verwendet.</w:t>
      </w:r>
    </w:p>
    <w:p w14:paraId="6C938E9D" w14:textId="77777777" w:rsidR="004E4BAC" w:rsidRDefault="004E4BAC" w:rsidP="004E4BAC">
      <w:pPr>
        <w:pStyle w:val="berschrift2"/>
        <w:numPr>
          <w:ilvl w:val="1"/>
          <w:numId w:val="2"/>
        </w:numPr>
      </w:pPr>
      <w:bookmarkStart w:id="155" w:name="_Toc487636612"/>
      <w:r>
        <w:t>Organisation</w:t>
      </w:r>
      <w:bookmarkEnd w:id="155"/>
    </w:p>
    <w:p w14:paraId="362553A7" w14:textId="0C1FE9FE" w:rsidR="004E4BAC" w:rsidRDefault="00467307" w:rsidP="004E4BAC">
      <w:r w:rsidRPr="00467307">
        <w:t>Eine Organisation ist eine organisatorische Einheit aus mehreren natürliche</w:t>
      </w:r>
      <w:r w:rsidR="00015726">
        <w:t xml:space="preserve">n </w:t>
      </w:r>
      <w:r w:rsidR="00813E84">
        <w:t xml:space="preserve">oder juristischen </w:t>
      </w:r>
      <w:r w:rsidR="00015726">
        <w:t>Personen (Unternehmen, Verein</w:t>
      </w:r>
      <w:r w:rsidRPr="00467307">
        <w:t xml:space="preserve">, Amtsstelle, Gruppe von Subjekten). Eine Organisation kann </w:t>
      </w:r>
      <w:r>
        <w:br/>
      </w:r>
      <w:r w:rsidRPr="00467307">
        <w:t>(Unte</w:t>
      </w:r>
      <w:r>
        <w:t>r-</w:t>
      </w:r>
      <w:r w:rsidRPr="00467307">
        <w:t>)Organisationen enthalten.</w:t>
      </w:r>
    </w:p>
    <w:p w14:paraId="58F13DDB" w14:textId="20C4BFDA" w:rsidR="00254E7D" w:rsidRDefault="00254E7D">
      <w:pPr>
        <w:pStyle w:val="berschrift2"/>
        <w:numPr>
          <w:ilvl w:val="1"/>
          <w:numId w:val="2"/>
        </w:numPr>
      </w:pPr>
      <w:bookmarkStart w:id="156" w:name="_Ref477279395"/>
      <w:bookmarkStart w:id="157" w:name="_Ref477279413"/>
      <w:bookmarkStart w:id="158" w:name="_Toc487636613"/>
      <w:r>
        <w:t>OTP Devices</w:t>
      </w:r>
      <w:bookmarkEnd w:id="158"/>
    </w:p>
    <w:p w14:paraId="4B57FF6C" w14:textId="2D94404C" w:rsidR="00254E7D" w:rsidRDefault="00254E7D" w:rsidP="00254E7D">
      <w:r>
        <w:t>Ein Single-Factor OTP Device ist eine Software oder ein Gerät, welches nach einem bestimmten Algorithmus (pro Ereignis, Zeitbasiert) spontan ein Einmal-Passwort generiert.</w:t>
      </w:r>
    </w:p>
    <w:p w14:paraId="09EE9CDE" w14:textId="77777777" w:rsidR="00254E7D" w:rsidRDefault="00254E7D" w:rsidP="00254E7D">
      <w:r>
        <w:t>Auf dem Gerät oder in der Applikation befindet sich ein eingebettetes Geheimnis (Schlüssel), welches für die Generierung des einmal verwendbaren Passwortes genutzt wird. Als Eingabewert kann die aktuelle Zeit oder ein sich inkrementierender Zähler dienen.</w:t>
      </w:r>
    </w:p>
    <w:p w14:paraId="2204A0D4" w14:textId="77777777" w:rsidR="00254E7D" w:rsidRPr="00BB5185" w:rsidRDefault="00254E7D" w:rsidP="00254E7D">
      <w:pPr>
        <w:rPr>
          <w:lang w:val="en-US"/>
        </w:rPr>
      </w:pPr>
      <w:r w:rsidRPr="00BB5185">
        <w:rPr>
          <w:lang w:val="en-US"/>
        </w:rPr>
        <w:t>Beispiele: SecureID-Token, Google Authenticator, SafeNet mobilePass</w:t>
      </w:r>
    </w:p>
    <w:p w14:paraId="269AB6FD" w14:textId="77777777" w:rsidR="00254E7D" w:rsidRDefault="00254E7D" w:rsidP="00254E7D">
      <w:r>
        <w:t>Ein Multi-Factor OTP Device erfordert zur Aktivierung des Algorithmus einen zweiten Faktor (Wissen oder Eigenschaft) auf dem Gerät. Dieser zweite Authentifizierungsfaktor kann ein integriertes Keypad, ein biometrischer Sensor (z.B. Fingerabdruck) oder eine direkte Computer Schnittstelle (z.B. USB) sein.</w:t>
      </w:r>
    </w:p>
    <w:p w14:paraId="34822897" w14:textId="2F5A1DE3" w:rsidR="00254E7D" w:rsidRDefault="00254E7D">
      <w:r>
        <w:t>Beispiele: SecureID-Token mit Keypad, HID ActivID Token</w:t>
      </w:r>
    </w:p>
    <w:p w14:paraId="60B00893" w14:textId="2B8E1E57" w:rsidR="00254E7D" w:rsidRDefault="00254E7D" w:rsidP="00254E7D">
      <w:r>
        <w:t>Synonym: Einmal-Passwort Generator</w:t>
      </w:r>
    </w:p>
    <w:p w14:paraId="189B330E" w14:textId="3C7327E8" w:rsidR="00254E7D" w:rsidRDefault="00254E7D">
      <w:pPr>
        <w:pStyle w:val="berschrift2"/>
        <w:numPr>
          <w:ilvl w:val="1"/>
          <w:numId w:val="2"/>
        </w:numPr>
      </w:pPr>
      <w:bookmarkStart w:id="159" w:name="_Toc487636614"/>
      <w:r>
        <w:t>Out of Band Authenticators</w:t>
      </w:r>
      <w:bookmarkEnd w:id="159"/>
    </w:p>
    <w:p w14:paraId="1CB19CB0" w14:textId="6EE90E58" w:rsidR="00254E7D" w:rsidRDefault="00254E7D" w:rsidP="00254E7D">
      <w:r>
        <w:t>Out of Band ist ein physisches Gerät, welches eindeutig adressierbar sein muss und welches Geheimnisse die vom CSP gewählt werden, zur einmaligen Verwendung empfangen kann.</w:t>
      </w:r>
    </w:p>
    <w:p w14:paraId="64D4D37E" w14:textId="77777777" w:rsidR="00254E7D" w:rsidRDefault="00254E7D" w:rsidP="00254E7D">
      <w:r>
        <w:t>Das Gerät ist im Besitz des Subjekts und sollte über einen eigenen, privaten Kanal angesprochen werden können, welcher unabhängig vom primären Kanal für den zweiten Authentifizierungsfaktor genutzt wird.</w:t>
      </w:r>
    </w:p>
    <w:p w14:paraId="53C27485" w14:textId="77777777" w:rsidR="00254E7D" w:rsidRDefault="00254E7D" w:rsidP="00254E7D">
      <w:r>
        <w:t>Der Out of Band Authenticator kann auf 2 verschiedene Arten funktionieren:</w:t>
      </w:r>
    </w:p>
    <w:p w14:paraId="65FCF3CC" w14:textId="254FE88D" w:rsidR="00254E7D" w:rsidRDefault="00254E7D" w:rsidP="00254E7D">
      <w:pPr>
        <w:pStyle w:val="Listenabsatz"/>
        <w:numPr>
          <w:ilvl w:val="0"/>
          <w:numId w:val="7"/>
        </w:numPr>
      </w:pPr>
      <w:r>
        <w:t>Das Subjekt präsentiert das Geheimnis, welches er über den zweiten Kanal erhalten hat dem authentifizierenden Dienst über den primären Kommunikationskanal.</w:t>
      </w:r>
    </w:p>
    <w:p w14:paraId="3421BF03" w14:textId="19CB6AED" w:rsidR="00254E7D" w:rsidRDefault="00254E7D" w:rsidP="00254E7D">
      <w:pPr>
        <w:pStyle w:val="Listenabsatz"/>
        <w:numPr>
          <w:ilvl w:val="0"/>
          <w:numId w:val="7"/>
        </w:numPr>
      </w:pPr>
      <w:r>
        <w:t>Das Subjekt sendet dem authentifizierenden Dienst eine Antwort direkt über den zweiten Kommunikationskanal zurück.</w:t>
      </w:r>
    </w:p>
    <w:p w14:paraId="23EB02FE" w14:textId="3B478EDE" w:rsidR="00254E7D" w:rsidRDefault="00254E7D">
      <w:r>
        <w:t>Beispiele: Handy/Smartphone mit Mobilnummer und SMS-TAN-Verfahren</w:t>
      </w:r>
    </w:p>
    <w:p w14:paraId="1A4DE1F4" w14:textId="13D9113C" w:rsidR="00254E7D" w:rsidRPr="00254E7D" w:rsidRDefault="00254E7D" w:rsidP="00254E7D">
      <w:r>
        <w:t>Synonym: Externer Kanal</w:t>
      </w:r>
    </w:p>
    <w:p w14:paraId="67123F48" w14:textId="7FC14FF5" w:rsidR="006B1E4D" w:rsidRDefault="00C0357F">
      <w:pPr>
        <w:pStyle w:val="berschrift2"/>
        <w:numPr>
          <w:ilvl w:val="1"/>
          <w:numId w:val="2"/>
        </w:numPr>
      </w:pPr>
      <w:bookmarkStart w:id="160" w:name="_Ref485718255"/>
      <w:bookmarkStart w:id="161" w:name="_Ref485718269"/>
      <w:bookmarkStart w:id="162" w:name="_Ref485718394"/>
      <w:bookmarkStart w:id="163" w:name="_Ref485718398"/>
      <w:bookmarkStart w:id="164" w:name="_Ref485718452"/>
      <w:bookmarkStart w:id="165" w:name="_Ref485718455"/>
      <w:bookmarkStart w:id="166" w:name="_Toc487636615"/>
      <w:r>
        <w:lastRenderedPageBreak/>
        <w:t>Policy</w:t>
      </w:r>
      <w:bookmarkEnd w:id="156"/>
      <w:bookmarkEnd w:id="157"/>
      <w:bookmarkEnd w:id="160"/>
      <w:bookmarkEnd w:id="161"/>
      <w:bookmarkEnd w:id="162"/>
      <w:bookmarkEnd w:id="163"/>
      <w:bookmarkEnd w:id="164"/>
      <w:bookmarkEnd w:id="165"/>
      <w:bookmarkEnd w:id="166"/>
    </w:p>
    <w:p w14:paraId="42129BAD" w14:textId="0961F74C" w:rsidR="006B1E4D" w:rsidRDefault="00C0357F">
      <w:pPr>
        <w:pStyle w:val="Textkrper"/>
      </w:pPr>
      <w:r>
        <w:t>Schriftlich festgehaltene Regelungen und Vorschriften, welche einzuhalten sind.</w:t>
      </w:r>
    </w:p>
    <w:p w14:paraId="6D61CC26" w14:textId="19756779" w:rsidR="00D11C64" w:rsidRDefault="00D11C64" w:rsidP="00D11C64">
      <w:pPr>
        <w:pStyle w:val="berschrift2"/>
        <w:numPr>
          <w:ilvl w:val="1"/>
          <w:numId w:val="2"/>
        </w:numPr>
      </w:pPr>
      <w:bookmarkStart w:id="167" w:name="_Toc487636616"/>
      <w:r>
        <w:t>Qualifizierte</w:t>
      </w:r>
      <w:r w:rsidRPr="005E7ECE">
        <w:t xml:space="preserve"> elektronischen Signatur</w:t>
      </w:r>
      <w:bookmarkEnd w:id="167"/>
    </w:p>
    <w:p w14:paraId="0E58C919" w14:textId="1AD1BD1E" w:rsidR="00D11C64" w:rsidRDefault="00D11C64">
      <w:pPr>
        <w:pStyle w:val="Textkrper"/>
      </w:pPr>
      <w:r>
        <w:t>Eine elektronische Signatur, welche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Eine qualifizierte elektronische Signatur kann als Pendant der eigenhändigen Unterschrift in der elektronischen Welt betrachtet werden.</w:t>
      </w:r>
    </w:p>
    <w:p w14:paraId="07F6667D" w14:textId="5E419EA2" w:rsidR="00421028" w:rsidRDefault="00421028" w:rsidP="00421028">
      <w:pPr>
        <w:pStyle w:val="berschrift2"/>
        <w:numPr>
          <w:ilvl w:val="1"/>
          <w:numId w:val="2"/>
        </w:numPr>
      </w:pPr>
      <w:bookmarkStart w:id="168" w:name="_Toc487636617"/>
      <w:r>
        <w:t>Q</w:t>
      </w:r>
      <w:r w:rsidRPr="005E7ECE">
        <w:t>ualifiziertes Zertifikat</w:t>
      </w:r>
      <w:bookmarkEnd w:id="168"/>
    </w:p>
    <w:p w14:paraId="12C66B95" w14:textId="166F48A4" w:rsidR="00421028" w:rsidRDefault="00421028" w:rsidP="00421028">
      <w:pPr>
        <w:pStyle w:val="Textkrper"/>
      </w:pPr>
      <w:r>
        <w:t xml:space="preserve">Ein auf eine </w:t>
      </w:r>
      <w:r w:rsidRPr="00984A3F">
        <w:rPr>
          <w:i/>
        </w:rPr>
        <w:t>natürliche Person</w:t>
      </w:r>
      <w:r>
        <w:t xml:space="preserve"> ausgestelltes </w:t>
      </w:r>
      <w:r w:rsidRPr="00984A3F">
        <w:rPr>
          <w:i/>
        </w:rPr>
        <w:t>digitales Zertifikat</w:t>
      </w:r>
      <w:r>
        <w:t>, welches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Eine </w:t>
      </w:r>
      <w:r w:rsidRPr="00984A3F">
        <w:rPr>
          <w:i/>
        </w:rPr>
        <w:t>qualifizierte elektronische Signatur</w:t>
      </w:r>
      <w:r>
        <w:t xml:space="preserve"> muss auf einem qualifizierten Zertifikat beruhen.</w:t>
      </w:r>
    </w:p>
    <w:p w14:paraId="43A2D112" w14:textId="5F2A5ECA" w:rsidR="00421028" w:rsidRDefault="00421028">
      <w:pPr>
        <w:pStyle w:val="Textkrper"/>
      </w:pPr>
      <w:r>
        <w:t>(Anmerkung: In der EU-Verordnung eIDAS</w:t>
      </w:r>
      <w:r w:rsidR="009D76DC">
        <w:t xml:space="preserve"> 910/2014 </w:t>
      </w:r>
      <w:r w:rsidR="009D76DC">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 "properties" : { "noteIndex" : 0 }, "schema" : "https://github.com/citation-style-language/schema/raw/master/csl-citation.json" }</w:instrText>
      </w:r>
      <w:r w:rsidR="009D76DC">
        <w:fldChar w:fldCharType="separate"/>
      </w:r>
      <w:r w:rsidR="009D76DC" w:rsidRPr="009D76DC">
        <w:rPr>
          <w:noProof/>
        </w:rPr>
        <w:t>[11]</w:t>
      </w:r>
      <w:r w:rsidR="009D76DC">
        <w:fldChar w:fldCharType="end"/>
      </w:r>
      <w:r>
        <w:t xml:space="preserve"> ist die Definition des qualifizierten Zertifikats weiter gefasst. Dort umfasst dieser Begriff neben dem Zertifikat für qualifizierte elektronische Signatur auch Zertifikate für elektronische Siegel und für Website-Authentifizierung. Siehe dazu auch </w:t>
      </w:r>
      <w:r w:rsidRPr="00984A3F">
        <w:rPr>
          <w:i/>
        </w:rPr>
        <w:t>geregelten Zertifikat</w:t>
      </w:r>
      <w:r>
        <w:t>.)</w:t>
      </w:r>
    </w:p>
    <w:p w14:paraId="5EEB129D" w14:textId="77777777" w:rsidR="006B1E4D" w:rsidRDefault="00C0357F">
      <w:pPr>
        <w:pStyle w:val="berschrift2"/>
        <w:numPr>
          <w:ilvl w:val="1"/>
          <w:numId w:val="2"/>
        </w:numPr>
      </w:pPr>
      <w:bookmarkStart w:id="169" w:name="_Toc487636618"/>
      <w:r>
        <w:t>Quality Authentication Assurance (QAA)</w:t>
      </w:r>
      <w:bookmarkEnd w:id="169"/>
    </w:p>
    <w:p w14:paraId="7B35F7E9" w14:textId="0C81D85B" w:rsidR="006B1E4D" w:rsidRDefault="00C0357F">
      <w:pPr>
        <w:pStyle w:val="Textkrper"/>
      </w:pPr>
      <w:r>
        <w:t>Qualität der Authentifikation einer digitalen Identität gemäss ISO 29115:2013</w:t>
      </w:r>
      <w:r w:rsidR="00D65120">
        <w:t xml:space="preserve"> </w:t>
      </w:r>
      <w:r w:rsidR="00D65120">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D65120">
        <w:fldChar w:fldCharType="separate"/>
      </w:r>
      <w:r w:rsidR="009D76DC" w:rsidRPr="009D76DC">
        <w:rPr>
          <w:noProof/>
        </w:rPr>
        <w:t>[9]</w:t>
      </w:r>
      <w:r w:rsidR="00D65120">
        <w:fldChar w:fldCharType="end"/>
      </w:r>
      <w:r>
        <w:t>.</w:t>
      </w:r>
    </w:p>
    <w:p w14:paraId="60748E8B" w14:textId="77777777" w:rsidR="006B1E4D" w:rsidRDefault="00C0357F">
      <w:pPr>
        <w:pStyle w:val="berschrift2"/>
        <w:numPr>
          <w:ilvl w:val="1"/>
          <w:numId w:val="2"/>
        </w:numPr>
      </w:pPr>
      <w:bookmarkStart w:id="170" w:name="_Toc487636619"/>
      <w:r>
        <w:t>Register</w:t>
      </w:r>
      <w:bookmarkEnd w:id="170"/>
    </w:p>
    <w:p w14:paraId="728D4FB9" w14:textId="767CB7AB" w:rsidR="006B1E4D" w:rsidRDefault="00C0357F">
      <w:pPr>
        <w:pStyle w:val="Textkrper"/>
      </w:pPr>
      <w:r>
        <w:t>Verzeichnisse in der Verwaltungssprache, wie z.B. die Einwohnerregister, Anwaltsregister, Zivilstandsregister, Handelsregister etc. Sie werden in der Regel von offiziellen Stellen (</w:t>
      </w:r>
      <w:r w:rsidR="003640B6">
        <w:t xml:space="preserve">Verwaltungen, </w:t>
      </w:r>
      <w:r>
        <w:t>Behörden) geführt.</w:t>
      </w:r>
    </w:p>
    <w:p w14:paraId="32385542" w14:textId="4D82FAE2" w:rsidR="006B1E4D" w:rsidRDefault="00C0357F">
      <w:pPr>
        <w:pStyle w:val="berschrift2"/>
        <w:numPr>
          <w:ilvl w:val="1"/>
          <w:numId w:val="2"/>
        </w:numPr>
      </w:pPr>
      <w:bookmarkStart w:id="171" w:name="_Toc487636620"/>
      <w:r>
        <w:t>Registrierung</w:t>
      </w:r>
      <w:bookmarkEnd w:id="171"/>
    </w:p>
    <w:p w14:paraId="362B91EE" w14:textId="7924146C" w:rsidR="006B1E4D" w:rsidRDefault="00C0357F">
      <w:pPr>
        <w:pStyle w:val="Textkrper"/>
      </w:pPr>
      <w:r>
        <w:t xml:space="preserve">Prozess einer Registrierungsstelle, bei dem ein Subjekt eine </w:t>
      </w:r>
      <w:r w:rsidR="004D243C">
        <w:t>E-Identity</w:t>
      </w:r>
      <w:r>
        <w:t xml:space="preserve"> mit dazugehörigem </w:t>
      </w:r>
      <w:r w:rsidR="005F7904">
        <w:t xml:space="preserve">Authentifizierungsmittel und </w:t>
      </w:r>
      <w:r>
        <w:t>Credential erlangt</w:t>
      </w:r>
      <w:r w:rsidR="00813E84">
        <w:t xml:space="preserve">. Die Registrierung beinhaltet meist eine </w:t>
      </w:r>
      <w:r w:rsidR="00813E84">
        <w:rPr>
          <w:i/>
        </w:rPr>
        <w:t>Identifizierung</w:t>
      </w:r>
      <w:r w:rsidR="00813E84">
        <w:t>.</w:t>
      </w:r>
    </w:p>
    <w:p w14:paraId="4B4FA12B" w14:textId="48E6C28A" w:rsidR="00E261B9" w:rsidRDefault="00E261B9">
      <w:pPr>
        <w:pStyle w:val="Textkrper"/>
      </w:pPr>
      <w:r>
        <w:t>Synonym: Registration</w:t>
      </w:r>
    </w:p>
    <w:p w14:paraId="408A1FD8" w14:textId="1BD07DFB" w:rsidR="006B1E4D" w:rsidRDefault="00C0357F">
      <w:pPr>
        <w:pStyle w:val="berschrift2"/>
        <w:numPr>
          <w:ilvl w:val="1"/>
          <w:numId w:val="2"/>
        </w:numPr>
      </w:pPr>
      <w:bookmarkStart w:id="172" w:name="_Toc487636621"/>
      <w:r>
        <w:t>Registrierungsstelle</w:t>
      </w:r>
      <w:bookmarkEnd w:id="172"/>
    </w:p>
    <w:p w14:paraId="0DF466C8" w14:textId="77777777" w:rsidR="006B1E4D" w:rsidRDefault="00C0357F">
      <w:pPr>
        <w:pStyle w:val="Textkrper"/>
      </w:pPr>
      <w:r>
        <w:t>Eine Registrierungsstelle ist eine Entität, die genügend Informationen zu einem Subjekt erfasst und überprüft, um dessen Identität überprüfen zu können.</w:t>
      </w:r>
    </w:p>
    <w:p w14:paraId="7417BACE" w14:textId="77777777" w:rsidR="006B1E4D" w:rsidRDefault="00C0357F">
      <w:pPr>
        <w:pStyle w:val="Textkrper"/>
      </w:pPr>
      <w:r>
        <w:t>Die RA kann ein integraler Bestandteil eines CSP sein oder als eigener Dienst im Auftrag des CSP handeln.</w:t>
      </w:r>
    </w:p>
    <w:p w14:paraId="091177A5" w14:textId="1289DAAA" w:rsidR="00E476AC" w:rsidRDefault="00E476AC">
      <w:pPr>
        <w:pStyle w:val="Textkrper"/>
      </w:pPr>
      <w:r>
        <w:t>Synonym: Registration Authority (RA)</w:t>
      </w:r>
    </w:p>
    <w:p w14:paraId="507C13F5" w14:textId="539E017F" w:rsidR="00EA26FD" w:rsidRDefault="00EA26FD">
      <w:pPr>
        <w:pStyle w:val="berschrift2"/>
        <w:numPr>
          <w:ilvl w:val="1"/>
          <w:numId w:val="2"/>
        </w:numPr>
      </w:pPr>
      <w:bookmarkStart w:id="173" w:name="_Toc487636622"/>
      <w:r>
        <w:lastRenderedPageBreak/>
        <w:t>Regulator</w:t>
      </w:r>
      <w:bookmarkEnd w:id="173"/>
    </w:p>
    <w:p w14:paraId="43168FF8" w14:textId="200FE569" w:rsidR="00EA26FD" w:rsidRDefault="00EA26FD" w:rsidP="00EA26FD">
      <w:pPr>
        <w:pStyle w:val="Textkrper"/>
      </w:pPr>
      <w:r w:rsidRPr="00EA26FD">
        <w:t>Der Regulator definiert die rechtlichen, prozessualen, organisatorischen, semantischen und technischen Rahmenbedingungen, innerhalb derer das IAM abgewickelt werden kann. Er beteiligt alle anderen Stakeholder in geeigneter Weise an der Definition.</w:t>
      </w:r>
    </w:p>
    <w:p w14:paraId="4D665ADC" w14:textId="77777777" w:rsidR="006B1E4D" w:rsidRDefault="00C0357F">
      <w:pPr>
        <w:pStyle w:val="berschrift2"/>
        <w:numPr>
          <w:ilvl w:val="1"/>
          <w:numId w:val="2"/>
        </w:numPr>
      </w:pPr>
      <w:bookmarkStart w:id="174" w:name="_Toc487636623"/>
      <w:r>
        <w:t>Relying Party (RP)</w:t>
      </w:r>
      <w:bookmarkEnd w:id="174"/>
    </w:p>
    <w:p w14:paraId="6AB884A8" w14:textId="69A5159E" w:rsidR="006B1E4D" w:rsidRDefault="00C0357F">
      <w:pPr>
        <w:pStyle w:val="Textkrper"/>
      </w:pPr>
      <w:r>
        <w:t>Die Relying Party vertritt die Interessen der Ressource. Sie nutzt IAM-Geschäftsservices und verarbeitet Informationen von IAM-Dienstanbietern für den Schutz seiner Ressourcen. Sie braucht zur Beurteilung der Berechtigung eines Ressourcenzugriffs nähere Informationen zu einem Subjekt.</w:t>
      </w:r>
    </w:p>
    <w:p w14:paraId="7D3B399E" w14:textId="398102C1" w:rsidR="001D0962" w:rsidRDefault="001D0962">
      <w:pPr>
        <w:pStyle w:val="Textkrper"/>
      </w:pPr>
      <w:r>
        <w:t xml:space="preserve">Synonyme: Informationsbezüger, </w:t>
      </w:r>
      <w:r w:rsidRPr="001D0962">
        <w:t>Informationskonsument, Lösungsanbiete</w:t>
      </w:r>
      <w:r w:rsidR="005C4071">
        <w:t>r, Service Provider</w:t>
      </w:r>
    </w:p>
    <w:p w14:paraId="7804E8D7" w14:textId="77777777" w:rsidR="006B1E4D" w:rsidRDefault="00C0357F">
      <w:pPr>
        <w:pStyle w:val="berschrift2"/>
        <w:numPr>
          <w:ilvl w:val="1"/>
          <w:numId w:val="2"/>
        </w:numPr>
      </w:pPr>
      <w:bookmarkStart w:id="175" w:name="_Toc487636624"/>
      <w:r>
        <w:t>Ressource</w:t>
      </w:r>
      <w:bookmarkEnd w:id="175"/>
    </w:p>
    <w:p w14:paraId="6F656E53" w14:textId="77777777" w:rsidR="006B1E4D" w:rsidRDefault="00C0357F">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2146477D" w14:textId="77777777" w:rsidR="006B1E4D" w:rsidRDefault="00C0357F">
      <w:pPr>
        <w:pStyle w:val="berschrift2"/>
        <w:numPr>
          <w:ilvl w:val="1"/>
          <w:numId w:val="2"/>
        </w:numPr>
      </w:pPr>
      <w:bookmarkStart w:id="176" w:name="_Toc487636625"/>
      <w:r>
        <w:t>Ressourcen-Verantwortlicher</w:t>
      </w:r>
      <w:bookmarkEnd w:id="176"/>
    </w:p>
    <w:p w14:paraId="20313817" w14:textId="77777777" w:rsidR="006B1E4D" w:rsidRDefault="00C0357F">
      <w:pPr>
        <w:pStyle w:val="Textkrper"/>
      </w:pPr>
      <w:r>
        <w:t>Verantwortliche Stelle für die von der Relying Party verwalteten Ressourcen (z.B.: Anwendungsverantwortlicher, Serviceverantwortlicher, Dateninhaber).</w:t>
      </w:r>
    </w:p>
    <w:p w14:paraId="1B418E3E" w14:textId="77777777" w:rsidR="006B1E4D" w:rsidRPr="00FA3824" w:rsidRDefault="00C0357F">
      <w:pPr>
        <w:pStyle w:val="berschrift2"/>
        <w:numPr>
          <w:ilvl w:val="1"/>
          <w:numId w:val="2"/>
        </w:numPr>
        <w:rPr>
          <w:lang w:val="en-US"/>
        </w:rPr>
      </w:pPr>
      <w:bookmarkStart w:id="177" w:name="_Toc487636626"/>
      <w:r w:rsidRPr="00FA3824">
        <w:rPr>
          <w:lang w:val="en-US"/>
        </w:rPr>
        <w:t>Role based Access Control (RBAC)</w:t>
      </w:r>
      <w:bookmarkEnd w:id="177"/>
    </w:p>
    <w:p w14:paraId="3CFAA9BB" w14:textId="401B0792" w:rsidR="006B1E4D" w:rsidRDefault="00C0357F">
      <w:pPr>
        <w:pStyle w:val="Textkrper"/>
      </w:pPr>
      <w:r>
        <w:t>Verfahren zur Zugriffssteuerung und -kontrol</w:t>
      </w:r>
      <w:r w:rsidR="00D1306A">
        <w:t>le auf Dateien oder Dienste</w:t>
      </w:r>
      <w:r>
        <w:t>.</w:t>
      </w:r>
    </w:p>
    <w:p w14:paraId="774E302A" w14:textId="5D09469D" w:rsidR="006B1E4D" w:rsidRDefault="00C0357F">
      <w:pPr>
        <w:pStyle w:val="Textkrper"/>
      </w:pPr>
      <w:r>
        <w:t>Bei der rollenbasierten Zugriffskontrolle werden Benutzern oder Gruppen von Benutzern eine oder mehrere Rollen zugeordnet. Eine Rolle enthält eine Menge von Berechtigungen (Permissions), die die erlaubten Operationen auf einer Ressource beschreiben.</w:t>
      </w:r>
      <w:r w:rsidR="00D1306A">
        <w:t xml:space="preserve"> </w:t>
      </w:r>
      <w:r>
        <w:t xml:space="preserve">vgl. </w:t>
      </w:r>
      <w:r w:rsidR="00D1306A">
        <w:fldChar w:fldCharType="begin"/>
      </w:r>
      <w:r w:rsidR="00D1306A">
        <w:instrText xml:space="preserve"> REF _Ref477786428 \r \h </w:instrText>
      </w:r>
      <w:r w:rsidR="00D1306A">
        <w:fldChar w:fldCharType="separate"/>
      </w:r>
      <w:r w:rsidR="004F7525">
        <w:t>2.7</w:t>
      </w:r>
      <w:r w:rsidR="00D1306A">
        <w:fldChar w:fldCharType="end"/>
      </w:r>
      <w:r w:rsidR="00D1306A">
        <w:t xml:space="preserve"> </w:t>
      </w:r>
      <w:r w:rsidR="00D1306A">
        <w:fldChar w:fldCharType="begin"/>
      </w:r>
      <w:r w:rsidR="00D1306A">
        <w:instrText xml:space="preserve"> REF _Ref477786435 \h </w:instrText>
      </w:r>
      <w:r w:rsidR="00D1306A">
        <w:fldChar w:fldCharType="separate"/>
      </w:r>
      <w:r w:rsidR="004F7525" w:rsidRPr="00FA3824">
        <w:rPr>
          <w:lang w:val="en-US"/>
        </w:rPr>
        <w:t>Attribute-Based Access Control (ABAC)</w:t>
      </w:r>
      <w:r w:rsidR="00D1306A">
        <w:fldChar w:fldCharType="end"/>
      </w:r>
    </w:p>
    <w:p w14:paraId="00D7A601" w14:textId="0FEA54E9" w:rsidR="00D1306A" w:rsidRDefault="00D1306A">
      <w:pPr>
        <w:pStyle w:val="Textkrper"/>
      </w:pPr>
      <w:r>
        <w:t>Synonym: Rollenbasierte Zugriffskontrolle</w:t>
      </w:r>
    </w:p>
    <w:p w14:paraId="0D9AB52B" w14:textId="3E3C500E" w:rsidR="006B1E4D" w:rsidRDefault="00C0357F">
      <w:pPr>
        <w:pStyle w:val="berschrift2"/>
        <w:numPr>
          <w:ilvl w:val="1"/>
          <w:numId w:val="2"/>
        </w:numPr>
      </w:pPr>
      <w:bookmarkStart w:id="178" w:name="_Toc487636627"/>
      <w:r>
        <w:t>Rolle</w:t>
      </w:r>
      <w:bookmarkEnd w:id="178"/>
    </w:p>
    <w:p w14:paraId="2E8EE53C" w14:textId="3BE63DBF" w:rsidR="004B4BD7" w:rsidRDefault="004B4BD7" w:rsidP="004B4BD7">
      <w:pPr>
        <w:pStyle w:val="Textkrper"/>
      </w:pPr>
      <w:r>
        <w:t>a) Organisation, Subjekt: Bestimmte Anzahl von Funktionen, die in einer Organisation ausgeführt werden. Einem Subjekt können eine oder mehrere Rollen zugeteilt werden.</w:t>
      </w:r>
    </w:p>
    <w:p w14:paraId="3AFCEF50" w14:textId="77777777" w:rsidR="004B4BD7" w:rsidRDefault="004B4BD7" w:rsidP="004B4BD7">
      <w:pPr>
        <w:pStyle w:val="Textkrper"/>
      </w:pPr>
      <w:r>
        <w:t>b) E-Identity: Attribute, die die Rolle/Funktionen des Subjekts repräsentieren</w:t>
      </w:r>
    </w:p>
    <w:p w14:paraId="78391E0E" w14:textId="03EB6A71" w:rsidR="004B4BD7" w:rsidRDefault="004B4BD7" w:rsidP="004B4BD7">
      <w:pPr>
        <w:pStyle w:val="Textkrper"/>
      </w:pPr>
      <w:r>
        <w:t>c) System, Entität: Aufgabe und Zweck einer Entität in einer Föderation. Einer Entität können eine oder mehrere Rollen zugeteilt werden.</w:t>
      </w:r>
    </w:p>
    <w:p w14:paraId="6CDE0719" w14:textId="1CC336F5" w:rsidR="00FD6ABC" w:rsidRDefault="00FD6ABC" w:rsidP="004B4BD7">
      <w:pPr>
        <w:pStyle w:val="Textkrper"/>
      </w:pPr>
      <w:r>
        <w:t>Synonym: Role</w:t>
      </w:r>
    </w:p>
    <w:p w14:paraId="48956922" w14:textId="77777777" w:rsidR="006B1E4D" w:rsidRPr="006E438D" w:rsidRDefault="00C0357F">
      <w:pPr>
        <w:pStyle w:val="berschrift2"/>
        <w:numPr>
          <w:ilvl w:val="1"/>
          <w:numId w:val="2"/>
        </w:numPr>
        <w:rPr>
          <w:lang w:val="en-US"/>
        </w:rPr>
      </w:pPr>
      <w:bookmarkStart w:id="179" w:name="_Toc487636628"/>
      <w:r w:rsidRPr="006E438D">
        <w:rPr>
          <w:lang w:val="en-US"/>
        </w:rPr>
        <w:lastRenderedPageBreak/>
        <w:t>SAML 2.0 Web Browser SSO Profile</w:t>
      </w:r>
      <w:bookmarkEnd w:id="179"/>
    </w:p>
    <w:p w14:paraId="26EF28F3" w14:textId="10EBA546" w:rsidR="006B1E4D" w:rsidRDefault="00C0357F">
      <w:pPr>
        <w:pStyle w:val="Textkrper"/>
      </w:pPr>
      <w:r>
        <w:t xml:space="preserve">Profile fassen spezielle Anwendungsfälle von SAML zusammen. </w:t>
      </w:r>
      <w:r w:rsidRPr="00BB5185">
        <w:rPr>
          <w:lang w:val="en-US"/>
        </w:rPr>
        <w:t>Das SAML 2.0 Web Browser S</w:t>
      </w:r>
      <w:r w:rsidR="002576A4" w:rsidRPr="00BB5185">
        <w:rPr>
          <w:lang w:val="en-US"/>
        </w:rPr>
        <w:t xml:space="preserve">SO (single-sign-on) Profil </w:t>
      </w:r>
      <w:r w:rsidR="002576A4">
        <w:fldChar w:fldCharType="begin" w:fldLock="1"/>
      </w:r>
      <w:r w:rsidR="009D76DC">
        <w:rPr>
          <w:lang w:val="en-US"/>
        </w:rPr>
        <w:instrText>ADDIN CSL_CITATION { "citationItems" : [ { "id" : "ITEM-1", "itemData" : { "abstract" : "This specification defines profiles for the use of SAML assertions and request-response messages in communications protocols and frameworks, as well as profiles for SAML attribute value syntax and naming conventions.",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"Profiles for the OASIS Security Assertion Markup Language ( SAML )", "type" : "article-journal" }, "uris" : [ "http://www.mendeley.com/documents/?uuid=b21fe0c5-2ff8-444f-b6b2-6d42de1346bf" ] } ], "mendeley" : { "formattedCitation" : "[14]", "plainTextFormattedCitation" : "[14]", "previouslyFormattedCitation" : "[14]" }, "properties" : { "noteIndex" : 0 }, "schema" : "https://github.com/citation-style-language/schema/raw/master/csl-citation.json" }</w:instrText>
      </w:r>
      <w:r w:rsidR="002576A4">
        <w:fldChar w:fldCharType="separate"/>
      </w:r>
      <w:r w:rsidR="009D76DC" w:rsidRPr="009D76DC">
        <w:rPr>
          <w:noProof/>
        </w:rPr>
        <w:t>[14]</w:t>
      </w:r>
      <w:r w:rsidR="002576A4">
        <w:fldChar w:fldCharType="end"/>
      </w:r>
      <w:r>
        <w:t xml:space="preserve"> beschreibt webbasierte Authentisierungsszenarien, inkl. Identity Federation, für Browser.</w:t>
      </w:r>
    </w:p>
    <w:p w14:paraId="4002C5D3" w14:textId="77777777" w:rsidR="006B1E4D" w:rsidRDefault="00C0357F">
      <w:pPr>
        <w:pStyle w:val="berschrift2"/>
        <w:numPr>
          <w:ilvl w:val="1"/>
          <w:numId w:val="2"/>
        </w:numPr>
      </w:pPr>
      <w:bookmarkStart w:id="180" w:name="_Toc487636629"/>
      <w:r>
        <w:t>SAML Protokoll</w:t>
      </w:r>
      <w:bookmarkEnd w:id="180"/>
    </w:p>
    <w:p w14:paraId="456BF76F" w14:textId="77777777" w:rsidR="006B1E4D" w:rsidRDefault="00C0357F">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5A00379D" w14:textId="77777777" w:rsidR="006B1E4D" w:rsidRDefault="00C0357F">
      <w:pPr>
        <w:pStyle w:val="berschrift2"/>
        <w:numPr>
          <w:ilvl w:val="1"/>
          <w:numId w:val="2"/>
        </w:numPr>
      </w:pPr>
      <w:bookmarkStart w:id="181" w:name="_Toc487636630"/>
      <w:r>
        <w:t>SAML Token</w:t>
      </w:r>
      <w:bookmarkEnd w:id="181"/>
    </w:p>
    <w:p w14:paraId="55625727" w14:textId="77777777" w:rsidR="006B1E4D" w:rsidRDefault="00C0357F">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38B65A32" w14:textId="77777777" w:rsidR="006B1E4D" w:rsidRPr="00FA3824" w:rsidRDefault="00C0357F">
      <w:pPr>
        <w:pStyle w:val="berschrift2"/>
        <w:numPr>
          <w:ilvl w:val="1"/>
          <w:numId w:val="2"/>
        </w:numPr>
        <w:rPr>
          <w:lang w:val="en-US"/>
        </w:rPr>
      </w:pPr>
      <w:bookmarkStart w:id="182" w:name="_Toc487636631"/>
      <w:r w:rsidRPr="00FA3824">
        <w:rPr>
          <w:lang w:val="en-US"/>
        </w:rPr>
        <w:t>Security Assertion Markup Language (SAML)</w:t>
      </w:r>
      <w:bookmarkEnd w:id="182"/>
    </w:p>
    <w:p w14:paraId="46AF00A3" w14:textId="5DB31B76" w:rsidR="006B1E4D" w:rsidRDefault="003030E5">
      <w:pPr>
        <w:pStyle w:val="Textkrper"/>
      </w:pPr>
      <w:r w:rsidRPr="003030E5">
        <w:t>SAML (Security Assertion Markup Language) erlaubt es, Informationen über Authentifizie-rungs- und Attributinformationen zwecks Autorisierung standardisiert zwischen mehreren Teilnehmern auszutauschen. Der SAML-Standard [14] beschreibt die Syntax und Regeln zum Anfordern, Erstellen und Austauschen von SAML-Assertions.</w:t>
      </w:r>
    </w:p>
    <w:p w14:paraId="42B84A33" w14:textId="77777777" w:rsidR="006B1E4D" w:rsidRDefault="00C0357F">
      <w:pPr>
        <w:pStyle w:val="berschrift2"/>
        <w:numPr>
          <w:ilvl w:val="1"/>
          <w:numId w:val="2"/>
        </w:numPr>
      </w:pPr>
      <w:bookmarkStart w:id="183" w:name="_Toc487636632"/>
      <w:r>
        <w:t>Security Token</w:t>
      </w:r>
      <w:bookmarkEnd w:id="183"/>
    </w:p>
    <w:p w14:paraId="33037054" w14:textId="77777777" w:rsidR="006B1E4D" w:rsidRDefault="00C0357F">
      <w:pPr>
        <w:pStyle w:val="Textkrper"/>
      </w:pPr>
      <w:r>
        <w:t>Ein Datenpaket, welches verwendet werden kann, um den Zugriff auf eine Ressource zu autorisieren.</w:t>
      </w:r>
    </w:p>
    <w:p w14:paraId="25F90C47" w14:textId="77777777" w:rsidR="006B1E4D" w:rsidRDefault="00C0357F">
      <w:pPr>
        <w:pStyle w:val="Textkrper"/>
      </w:pPr>
      <w:r>
        <w:t>Ein Security Token enthält bestätigte Identitätsinformationen eines Subjekts in standardisierter Form (Authentication Statement, Authentication Assertion). Eine Relying Party verifiziert und validiert diese Informationen, um daraus einen Zugangsentscheid abzuleiten.</w:t>
      </w:r>
    </w:p>
    <w:p w14:paraId="5E58B763" w14:textId="5A2342DB" w:rsidR="006B1E4D" w:rsidRDefault="00C0357F">
      <w:pPr>
        <w:pStyle w:val="berschrift2"/>
        <w:numPr>
          <w:ilvl w:val="1"/>
          <w:numId w:val="2"/>
        </w:numPr>
      </w:pPr>
      <w:bookmarkStart w:id="184" w:name="_Toc487636633"/>
      <w:r>
        <w:t xml:space="preserve">Security Token Service </w:t>
      </w:r>
      <w:r w:rsidR="00CC0966">
        <w:t>(</w:t>
      </w:r>
      <w:r>
        <w:t>STS</w:t>
      </w:r>
      <w:r w:rsidR="00CC0966">
        <w:t>)</w:t>
      </w:r>
      <w:bookmarkEnd w:id="184"/>
    </w:p>
    <w:p w14:paraId="441FB8DE" w14:textId="31118AAB" w:rsidR="008510D8" w:rsidRDefault="008510D8">
      <w:pPr>
        <w:pStyle w:val="Textkrper"/>
      </w:pPr>
      <w:r w:rsidRPr="008510D8">
        <w:t>Security</w:t>
      </w:r>
      <w:r>
        <w:t xml:space="preserve"> Token Service ist ein Webservice</w:t>
      </w:r>
      <w:r w:rsidRPr="008510D8">
        <w:t>, welcher Security Tokens gemäss WS-Security Spezifikation</w:t>
      </w:r>
      <w:r w:rsidR="0028105D">
        <w:t xml:space="preserve"> [ref]</w:t>
      </w:r>
      <w:r w:rsidRPr="008510D8">
        <w:t xml:space="preserve"> ausstellt.</w:t>
      </w:r>
    </w:p>
    <w:p w14:paraId="306EFF0A" w14:textId="77777777" w:rsidR="006B1E4D" w:rsidRDefault="00C0357F">
      <w:pPr>
        <w:pStyle w:val="berschrift2"/>
        <w:numPr>
          <w:ilvl w:val="1"/>
          <w:numId w:val="2"/>
        </w:numPr>
      </w:pPr>
      <w:bookmarkStart w:id="185" w:name="_Toc487636634"/>
      <w:r>
        <w:t>Service Level Agreement (SLA)</w:t>
      </w:r>
      <w:bookmarkEnd w:id="185"/>
      <w:r>
        <w:t xml:space="preserve"> </w:t>
      </w:r>
    </w:p>
    <w:p w14:paraId="2D3ADF1A" w14:textId="77777777" w:rsidR="006B1E4D" w:rsidRDefault="00C0357F">
      <w:pPr>
        <w:pStyle w:val="Textkrper"/>
      </w:pPr>
      <w:r>
        <w:t>Bezeichnet einen Vertrag zwischen Auftraggeber und Dienstleister für wiederkehrende Dienstleistungen.</w:t>
      </w:r>
    </w:p>
    <w:p w14:paraId="468DB253" w14:textId="77777777" w:rsidR="006B1E4D" w:rsidRDefault="00C0357F">
      <w:pPr>
        <w:pStyle w:val="berschrift2"/>
        <w:numPr>
          <w:ilvl w:val="1"/>
          <w:numId w:val="2"/>
        </w:numPr>
      </w:pPr>
      <w:bookmarkStart w:id="186" w:name="_Toc487636635"/>
      <w:r>
        <w:lastRenderedPageBreak/>
        <w:t>Senderbaustein</w:t>
      </w:r>
      <w:bookmarkEnd w:id="186"/>
    </w:p>
    <w:p w14:paraId="44FEF7BD" w14:textId="57237BE2" w:rsidR="006B1E4D" w:rsidRDefault="00C0357F">
      <w:pPr>
        <w:pStyle w:val="Textkrper"/>
      </w:pPr>
      <w:r>
        <w:t>Der Sender-Baustein realisiert eine standardisierte STIAM-Schnittstelle zur Anbindung einer Attribut-Autorität, welche die STIAM-Protokolle nicht direkt unterstützt, an den STIAM-Hub (vgl.</w:t>
      </w:r>
      <w:r w:rsidR="006F5D3F">
        <w:t xml:space="preserve"> </w:t>
      </w:r>
      <w:r w:rsidR="006F5D3F">
        <w:fldChar w:fldCharType="begin"/>
      </w:r>
      <w:r w:rsidR="006F5D3F">
        <w:instrText xml:space="preserve"> REF _Ref476750490 \r \h </w:instrText>
      </w:r>
      <w:r w:rsidR="006F5D3F">
        <w:fldChar w:fldCharType="separate"/>
      </w:r>
      <w:ins w:id="187" w:author="Marc Kunz" w:date="2017-07-12T15:24:00Z">
        <w:r w:rsidR="004F7525">
          <w:t>2.120</w:t>
        </w:r>
      </w:ins>
      <w:del w:id="188" w:author="Marc Kunz" w:date="2017-07-12T15:24:00Z">
        <w:r w:rsidR="008E0A4E" w:rsidDel="004F7525">
          <w:delText>2.121</w:delText>
        </w:r>
      </w:del>
      <w:r w:rsidR="006F5D3F">
        <w:fldChar w:fldCharType="end"/>
      </w:r>
      <w:r w:rsidR="006F5D3F">
        <w:t xml:space="preserve"> </w:t>
      </w:r>
      <w:r w:rsidR="006F5D3F">
        <w:fldChar w:fldCharType="begin"/>
      </w:r>
      <w:r w:rsidR="006F5D3F">
        <w:instrText xml:space="preserve"> REF _Ref476750490 \h </w:instrText>
      </w:r>
      <w:r w:rsidR="006F5D3F">
        <w:fldChar w:fldCharType="separate"/>
      </w:r>
      <w:r w:rsidR="004F7525">
        <w:t>STIAM-Komponente</w:t>
      </w:r>
      <w:r w:rsidR="006F5D3F">
        <w:fldChar w:fldCharType="end"/>
      </w:r>
      <w:r w:rsidR="006F5D3F">
        <w:t xml:space="preserve"> </w:t>
      </w:r>
      <w:r w:rsidR="006F5D3F">
        <w:fldChar w:fldCharType="begin"/>
      </w:r>
      <w:r w:rsidR="006F5D3F">
        <w:instrText xml:space="preserve"> REF _Ref476750452 \h </w:instrText>
      </w:r>
      <w:r w:rsidR="006F5D3F">
        <w:fldChar w:fldCharType="separate"/>
      </w:r>
      <w:ins w:id="189" w:author="Marc Kunz" w:date="2017-07-12T15:24:00Z">
        <w:r w:rsidR="004F7525">
          <w:t xml:space="preserve">Abbildung </w:t>
        </w:r>
        <w:r w:rsidR="004F7525">
          <w:rPr>
            <w:noProof/>
          </w:rPr>
          <w:t>3</w:t>
        </w:r>
        <w:r w:rsidR="004F7525">
          <w:t xml:space="preserve">: </w:t>
        </w:r>
        <w:r w:rsidR="004F7525" w:rsidRPr="00F96BD2">
          <w:t>STIAM-Komponenten</w:t>
        </w:r>
      </w:ins>
      <w:del w:id="190" w:author="Marc Kunz" w:date="2017-07-12T15:24:00Z">
        <w:r w:rsidR="008E0A4E" w:rsidDel="004F7525">
          <w:delText xml:space="preserve">Abbildung </w:delText>
        </w:r>
        <w:r w:rsidR="008E0A4E" w:rsidDel="004F7525">
          <w:rPr>
            <w:noProof/>
          </w:rPr>
          <w:delText>3</w:delText>
        </w:r>
        <w:r w:rsidR="008E0A4E" w:rsidDel="004F7525">
          <w:delText xml:space="preserve">: </w:delText>
        </w:r>
        <w:r w:rsidR="008E0A4E" w:rsidRPr="00F96BD2" w:rsidDel="004F7525">
          <w:delText>STIAM-Komponenten</w:delText>
        </w:r>
      </w:del>
      <w:r w:rsidR="006F5D3F">
        <w:fldChar w:fldCharType="end"/>
      </w:r>
      <w:r>
        <w:t>).</w:t>
      </w:r>
    </w:p>
    <w:p w14:paraId="062EC614" w14:textId="540657EF" w:rsidR="00254E7D" w:rsidRDefault="00254E7D" w:rsidP="00483E0C">
      <w:pPr>
        <w:pStyle w:val="berschrift2"/>
        <w:numPr>
          <w:ilvl w:val="1"/>
          <w:numId w:val="2"/>
        </w:numPr>
        <w:rPr>
          <w:lang w:val="en-US"/>
        </w:rPr>
      </w:pPr>
      <w:bookmarkStart w:id="191" w:name="_Ref477856310"/>
      <w:bookmarkStart w:id="192" w:name="_Ref477856314"/>
      <w:bookmarkStart w:id="193" w:name="_Toc487636636"/>
      <w:r>
        <w:rPr>
          <w:lang w:val="en-US"/>
        </w:rPr>
        <w:t>Single Factor Cryptographic Devices</w:t>
      </w:r>
      <w:bookmarkEnd w:id="191"/>
      <w:bookmarkEnd w:id="192"/>
      <w:bookmarkEnd w:id="193"/>
    </w:p>
    <w:p w14:paraId="5CEEBB43" w14:textId="658BAD8E" w:rsidR="00254E7D" w:rsidRDefault="00254E7D" w:rsidP="00254E7D">
      <w:r>
        <w:t>Ein single-factor cryptographic device ist ein physisches Gerät, welches kryptographische Berechnungen anhand einer dem Gerät gegebenen Eingabe durchführt. Das Gerät benötigt dazu keine Aktivierung über einen zweiten Authentifizierungsfaktor. Das Gerät benutzt zur Generierung des Ausgabewerts in ihm gespeicherte symmetrische oder asymmetrische Schlüssel. Die Authentifizierung wird durch den Besitznachweis des Gerätes vollbracht.</w:t>
      </w:r>
    </w:p>
    <w:p w14:paraId="4D92DF18" w14:textId="77777777" w:rsidR="00254E7D" w:rsidRDefault="00254E7D" w:rsidP="00254E7D">
      <w:r>
        <w:t>Beispiel: Yubikey U2F</w:t>
      </w:r>
    </w:p>
    <w:p w14:paraId="18CAE2D3" w14:textId="32413A39"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9D76DC">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D76DC" w:rsidRPr="009D76DC">
        <w:rPr>
          <w:noProof/>
        </w:rPr>
        <w:t>[10]</w:t>
      </w:r>
      <w:r w:rsidR="009F3EFD">
        <w:fldChar w:fldCharType="end"/>
      </w:r>
      <w:r>
        <w:t>, Kapitel 5.1.6.</w:t>
      </w:r>
    </w:p>
    <w:p w14:paraId="161E68C2" w14:textId="4404E162" w:rsidR="00254E7D" w:rsidRPr="00254E7D" w:rsidRDefault="00254E7D" w:rsidP="00254E7D">
      <w:r>
        <w:t>Synonym: Einfaktor Verschlüsselungsgeräte</w:t>
      </w:r>
    </w:p>
    <w:p w14:paraId="06DF9509" w14:textId="77777777" w:rsidR="00483E0C" w:rsidRPr="00FA3824" w:rsidRDefault="00483E0C" w:rsidP="00483E0C">
      <w:pPr>
        <w:pStyle w:val="berschrift2"/>
        <w:numPr>
          <w:ilvl w:val="1"/>
          <w:numId w:val="2"/>
        </w:numPr>
        <w:rPr>
          <w:lang w:val="en-US"/>
        </w:rPr>
      </w:pPr>
      <w:bookmarkStart w:id="194" w:name="_Toc487636637"/>
      <w:r w:rsidRPr="00FA3824">
        <w:rPr>
          <w:lang w:val="en-US"/>
        </w:rPr>
        <w:t>STIAM Certificate Authority (STIAM-C</w:t>
      </w:r>
      <w:r>
        <w:rPr>
          <w:lang w:val="en-US"/>
        </w:rPr>
        <w:t>A</w:t>
      </w:r>
      <w:r w:rsidRPr="00FA3824">
        <w:rPr>
          <w:lang w:val="en-US"/>
        </w:rPr>
        <w:t>)</w:t>
      </w:r>
      <w:bookmarkEnd w:id="194"/>
    </w:p>
    <w:p w14:paraId="4A652B59" w14:textId="77777777" w:rsidR="00483E0C" w:rsidRDefault="00483E0C" w:rsidP="00483E0C">
      <w:pPr>
        <w:pStyle w:val="Textkrper"/>
      </w:pPr>
      <w:r>
        <w:t>Ein STIAM-CA ist ein CA, der von der STIAM-Community akzeptiert wird.</w:t>
      </w:r>
    </w:p>
    <w:p w14:paraId="050819B4" w14:textId="61CCE248" w:rsidR="006B1E4D" w:rsidRPr="00483E0C" w:rsidRDefault="00C0357F">
      <w:pPr>
        <w:pStyle w:val="berschrift2"/>
        <w:numPr>
          <w:ilvl w:val="1"/>
          <w:numId w:val="2"/>
        </w:numPr>
        <w:rPr>
          <w:lang w:val="en-US"/>
        </w:rPr>
      </w:pPr>
      <w:bookmarkStart w:id="195" w:name="_Toc487636638"/>
      <w:r w:rsidRPr="00483E0C">
        <w:rPr>
          <w:lang w:val="en-US"/>
        </w:rPr>
        <w:t>STIAM Identity und Attribute Bus</w:t>
      </w:r>
      <w:bookmarkEnd w:id="195"/>
    </w:p>
    <w:p w14:paraId="22CEC384" w14:textId="77777777" w:rsidR="006B1E4D" w:rsidRDefault="00C0357F">
      <w:pPr>
        <w:pStyle w:val="Textkrper"/>
      </w:pPr>
      <w:r>
        <w:t>Vermittelt Authentisierungs- und Attributanfragen zwischen Subjekt, RP, AuthnA und AA.</w:t>
      </w:r>
    </w:p>
    <w:p w14:paraId="712F7079" w14:textId="77777777" w:rsidR="006B1E4D" w:rsidRDefault="00C0357F">
      <w:pPr>
        <w:pStyle w:val="Textkrper"/>
      </w:pPr>
      <w:r>
        <w:t>Nimmt die SAML-Requests der STIAM-Empfänger entgegen und leitet sie an die korrekte AuthnA und AA weiter. Danach nimmt er die Responses der STIAM-Sender entgegen und sendet die Informationen als aggregierte SAML-Response an die korrekte RP zurück.</w:t>
      </w:r>
    </w:p>
    <w:p w14:paraId="79B34A4A" w14:textId="0B77A48E" w:rsidR="006B1E4D" w:rsidRDefault="00C0357F">
      <w:pPr>
        <w:pStyle w:val="berschrift2"/>
        <w:numPr>
          <w:ilvl w:val="1"/>
          <w:numId w:val="2"/>
        </w:numPr>
      </w:pPr>
      <w:bookmarkStart w:id="196" w:name="_Toc487636639"/>
      <w:r>
        <w:t>STIAM-Community</w:t>
      </w:r>
      <w:bookmarkEnd w:id="196"/>
    </w:p>
    <w:p w14:paraId="6E36037F" w14:textId="49421B02" w:rsidR="006B1E4D" w:rsidRDefault="00C0357F">
      <w:pPr>
        <w:pStyle w:val="Textkrper"/>
      </w:pPr>
      <w:r w:rsidRPr="0028105D">
        <w:t>Die STIAM-Community bilden alle Teilnehmer, die mit einer STIAM-Plattform interagieren und die einheitliche Spezifikation</w:t>
      </w:r>
      <w:r>
        <w:t xml:space="preserve"> (</w:t>
      </w:r>
      <w:r w:rsidR="00386087">
        <w:t xml:space="preserve">vgl. </w:t>
      </w:r>
      <w:r w:rsidR="00BA3969">
        <w:fldChar w:fldCharType="begin"/>
      </w:r>
      <w:r w:rsidR="00BA3969">
        <w:instrText xml:space="preserve"> REF _Ref485718269 \r \h </w:instrText>
      </w:r>
      <w:r w:rsidR="00BA3969">
        <w:fldChar w:fldCharType="separate"/>
      </w:r>
      <w:r w:rsidR="004F7525">
        <w:t>2.92</w:t>
      </w:r>
      <w:r w:rsidR="00BA3969">
        <w:fldChar w:fldCharType="end"/>
      </w:r>
      <w:r w:rsidR="00BA3969">
        <w:t xml:space="preserve"> </w:t>
      </w:r>
      <w:r w:rsidR="00BA3969">
        <w:fldChar w:fldCharType="begin"/>
      </w:r>
      <w:r w:rsidR="00BA3969">
        <w:instrText xml:space="preserve"> REF _Ref485718255 \h </w:instrText>
      </w:r>
      <w:r w:rsidR="00BA3969">
        <w:fldChar w:fldCharType="separate"/>
      </w:r>
      <w:r w:rsidR="004F7525">
        <w:t>Policy</w:t>
      </w:r>
      <w:r w:rsidR="00BA3969">
        <w:fldChar w:fldCharType="end"/>
      </w:r>
      <w:r w:rsidR="00BA3969">
        <w:t>)</w:t>
      </w:r>
      <w:r w:rsidR="00386087">
        <w:t xml:space="preserve"> </w:t>
      </w:r>
      <w:r>
        <w:t>berücksichtigen.</w:t>
      </w:r>
    </w:p>
    <w:p w14:paraId="293120D7" w14:textId="77777777" w:rsidR="006B1E4D" w:rsidRDefault="00C0357F">
      <w:pPr>
        <w:pStyle w:val="berschrift2"/>
        <w:numPr>
          <w:ilvl w:val="1"/>
          <w:numId w:val="2"/>
        </w:numPr>
      </w:pPr>
      <w:bookmarkStart w:id="197" w:name="_Toc487636640"/>
      <w:r>
        <w:t>STIAM-Empfänger</w:t>
      </w:r>
      <w:bookmarkEnd w:id="197"/>
    </w:p>
    <w:p w14:paraId="013AB39A" w14:textId="5827DF46" w:rsidR="001078C9" w:rsidRPr="001078C9" w:rsidRDefault="001078C9" w:rsidP="001078C9">
      <w:r w:rsidRPr="001078C9">
        <w:t>Kommunikationsmodul, das die standardisierte SAML-Kommunikation zwischen der RP und dem STIAM-</w:t>
      </w:r>
      <w:r w:rsidR="00F641EF">
        <w:t>Hub</w:t>
      </w:r>
      <w:r w:rsidRPr="001078C9">
        <w:t xml:space="preserve"> realisiert.</w:t>
      </w:r>
    </w:p>
    <w:p w14:paraId="6E4BE2A0" w14:textId="2E9510A9" w:rsidR="001078C9" w:rsidRPr="001078C9" w:rsidRDefault="001078C9" w:rsidP="001078C9">
      <w:r w:rsidRPr="001078C9">
        <w:t>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w:t>
      </w:r>
      <w:r w:rsidR="00871581">
        <w:t>rten Informationen in Form einer</w:t>
      </w:r>
      <w:r w:rsidRPr="001078C9">
        <w:t xml:space="preserve"> </w:t>
      </w:r>
      <w:r w:rsidR="00871581">
        <w:t>Authentifizierungs- und/oder Attributbestätigung</w:t>
      </w:r>
      <w:r w:rsidRPr="001078C9">
        <w:t>.</w:t>
      </w:r>
    </w:p>
    <w:p w14:paraId="2FFBE9FA" w14:textId="6C61B9F5" w:rsidR="001078C9" w:rsidRDefault="001078C9">
      <w:pPr>
        <w:pStyle w:val="berschrift2"/>
        <w:numPr>
          <w:ilvl w:val="1"/>
          <w:numId w:val="2"/>
        </w:numPr>
      </w:pPr>
      <w:bookmarkStart w:id="198" w:name="_Ref477786147"/>
      <w:bookmarkStart w:id="199" w:name="_Toc487636641"/>
      <w:r>
        <w:lastRenderedPageBreak/>
        <w:t>STIAM-Hub</w:t>
      </w:r>
      <w:bookmarkEnd w:id="198"/>
      <w:bookmarkEnd w:id="199"/>
    </w:p>
    <w:p w14:paraId="4B48094F" w14:textId="532B80DF" w:rsidR="006B1E4D" w:rsidRDefault="00C0357F">
      <w:pPr>
        <w:pStyle w:val="Textkrper"/>
      </w:pPr>
      <w:r>
        <w:t xml:space="preserve">Der STIAM-Hub als Kernstück der SuisseTrustIAM-Plattform hat zwei Funktionen. Erstens bietet er zur Definitionszeit die Trust- und </w:t>
      </w:r>
      <w:r w:rsidR="004D243C">
        <w:t>E-Identity</w:t>
      </w:r>
      <w:r>
        <w:t>-Geschäftsservices an, indem sich Benutzer und Organisationen auf dem STIAM-Hub registrieren können und zweitens agiert er als Vermittler (Broker) zwischen den Entitäten zur Laufzeit. Die administrativen Aufgaben auf dem STIAM-Hub können grob in folgende Prozesse un</w:t>
      </w:r>
      <w:r w:rsidR="00184ABC">
        <w:t>d Funktionen aufgeteilt werden</w:t>
      </w:r>
      <w:r>
        <w:t>:</w:t>
      </w:r>
    </w:p>
    <w:p w14:paraId="2599EE0C" w14:textId="77777777" w:rsidR="006B1E4D" w:rsidRDefault="00C0357F">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1D4E0DBD" w14:textId="109267F6" w:rsidR="006B1E4D" w:rsidRDefault="00C0357F">
      <w:pPr>
        <w:pStyle w:val="Textkrper"/>
      </w:pPr>
      <w:r>
        <w:t>Organisation Management: Eine Organisation wird vom SuisseTrustIAM Betreiber initial in der Datenbasis eröffnet. Ein Mitarbeitender der Organisation (in der Rolle eines Organisationsverantwortlichen) wird dabei ermächtigt, bestimmte Eigenschaften der Organisation zu administrieren und zusätzliche Systemadministratoren zu erstellen und zu ermächtigen. Damit können administrative Aufgaben der Organisation aufgetrennt und delegiert werden.</w:t>
      </w:r>
    </w:p>
    <w:p w14:paraId="5671DB28" w14:textId="77777777" w:rsidR="006B1E4D" w:rsidRDefault="00C0357F">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68F18304" w14:textId="77777777" w:rsidR="006B1E4D" w:rsidRDefault="00C0357F">
      <w:pPr>
        <w:pStyle w:val="Textkrper"/>
      </w:pPr>
      <w:r>
        <w:t>Attribut Management: Der SuisseTrustIAM Betreiber unterhält eine Liste von Attributen, welche in der SuisseTrustIAM-Community verwendet werden können.</w:t>
      </w:r>
    </w:p>
    <w:p w14:paraId="143C2977" w14:textId="77777777" w:rsidR="006B1E4D" w:rsidRDefault="00C0357F">
      <w:pPr>
        <w:pStyle w:val="berschrift2"/>
        <w:numPr>
          <w:ilvl w:val="1"/>
          <w:numId w:val="2"/>
        </w:numPr>
      </w:pPr>
      <w:bookmarkStart w:id="200" w:name="_Ref476750598"/>
      <w:bookmarkStart w:id="201" w:name="_Toc487636642"/>
      <w:r>
        <w:t>STIAM-IdP</w:t>
      </w:r>
      <w:bookmarkEnd w:id="200"/>
      <w:bookmarkEnd w:id="201"/>
    </w:p>
    <w:p w14:paraId="630F7B1E" w14:textId="77777777" w:rsidR="006B1E4D" w:rsidRDefault="00C0357F">
      <w:pPr>
        <w:pStyle w:val="Textkrper"/>
      </w:pPr>
      <w:r>
        <w:t>Interner IdP einer STIAM-Plattform. Dient dem Registrieren und Initialisieren von STIAM Accounts und liefert qualitativ minimale Authentifikation der Subjekte.</w:t>
      </w:r>
    </w:p>
    <w:p w14:paraId="63F31346" w14:textId="2A2C9224" w:rsidR="006B1E4D" w:rsidRDefault="00C0357F">
      <w:pPr>
        <w:pStyle w:val="Textkrper"/>
      </w:pPr>
      <w:r>
        <w:t>Ein Identity Provider hat in STIAM die Funktion, ein Subjekt zu authentifizieren. Ein STIAM-IdP implementiert eine standardisierte STIAM-Schnittstelle zu</w:t>
      </w:r>
      <w:r w:rsidR="00C85354">
        <w:t>m STIAM-Hub (vgl.</w:t>
      </w:r>
      <w:r w:rsidR="004122EF">
        <w:t xml:space="preserve"> </w:t>
      </w:r>
      <w:r w:rsidR="004122EF">
        <w:fldChar w:fldCharType="begin"/>
      </w:r>
      <w:r w:rsidR="004122EF">
        <w:instrText xml:space="preserve"> REF _Ref476750490 \r \h </w:instrText>
      </w:r>
      <w:r w:rsidR="004122EF">
        <w:fldChar w:fldCharType="separate"/>
      </w:r>
      <w:ins w:id="202" w:author="Marc Kunz" w:date="2017-07-12T15:24:00Z">
        <w:r w:rsidR="004F7525">
          <w:t>2.120</w:t>
        </w:r>
      </w:ins>
      <w:del w:id="203" w:author="Marc Kunz" w:date="2017-07-12T15:24:00Z">
        <w:r w:rsidR="008E0A4E" w:rsidDel="004F7525">
          <w:delText>2.123</w:delText>
        </w:r>
      </w:del>
      <w:r w:rsidR="004122EF">
        <w:fldChar w:fldCharType="end"/>
      </w:r>
      <w:r w:rsidR="004122EF">
        <w:t xml:space="preserve"> </w:t>
      </w:r>
      <w:r w:rsidR="004122EF">
        <w:fldChar w:fldCharType="begin"/>
      </w:r>
      <w:r w:rsidR="004122EF">
        <w:instrText xml:space="preserve"> REF _Ref476750490 \h </w:instrText>
      </w:r>
      <w:r w:rsidR="004122EF">
        <w:fldChar w:fldCharType="separate"/>
      </w:r>
      <w:r w:rsidR="004F7525">
        <w:t>STIAM-Komponente</w:t>
      </w:r>
      <w:r w:rsidR="004122EF">
        <w:fldChar w:fldCharType="end"/>
      </w:r>
      <w:r w:rsidR="00BC09C9">
        <w:t xml:space="preserve"> </w:t>
      </w:r>
      <w:r w:rsidR="00BC09C9">
        <w:fldChar w:fldCharType="begin"/>
      </w:r>
      <w:r w:rsidR="00BC09C9">
        <w:instrText xml:space="preserve"> REF _Ref476750458 \h </w:instrText>
      </w:r>
      <w:r w:rsidR="00BC09C9">
        <w:fldChar w:fldCharType="separate"/>
      </w:r>
      <w:r w:rsidR="004F7525">
        <w:t xml:space="preserve">Abbildung </w:t>
      </w:r>
      <w:r w:rsidR="004F7525">
        <w:rPr>
          <w:noProof/>
        </w:rPr>
        <w:t>3</w:t>
      </w:r>
      <w:r w:rsidR="00BC09C9">
        <w:fldChar w:fldCharType="end"/>
      </w:r>
      <w:r w:rsidR="00C85354">
        <w:t>).</w:t>
      </w:r>
    </w:p>
    <w:p w14:paraId="7F375B6A" w14:textId="77777777" w:rsidR="006B1E4D" w:rsidRDefault="00C0357F">
      <w:pPr>
        <w:pStyle w:val="berschrift2"/>
        <w:numPr>
          <w:ilvl w:val="1"/>
          <w:numId w:val="2"/>
        </w:numPr>
      </w:pPr>
      <w:bookmarkStart w:id="204" w:name="_Ref476750490"/>
      <w:bookmarkStart w:id="205" w:name="_Toc487636643"/>
      <w:r>
        <w:t>STIAM-Komponente</w:t>
      </w:r>
      <w:bookmarkEnd w:id="204"/>
      <w:bookmarkEnd w:id="205"/>
    </w:p>
    <w:p w14:paraId="09BADC6F" w14:textId="290C0C21" w:rsidR="006B1E4D" w:rsidRDefault="00C0357F">
      <w:pPr>
        <w:pStyle w:val="Textkrper"/>
      </w:pPr>
      <w:r>
        <w:t>Zu den STIAM-Komponenten gehören STIAM-Sender (Attribut-Autorität), STIAM-Empfänger (Relying Party), STIAM-IdPs, der STIAM-Hub und STIAM-CSPs. Die STIAM-Komponenten besitzen eine standardisierte Schnittstelle, die es ihnen erlaubt, miteinander zu kommunizieren und sich gegenseitig zu vertrauen.</w:t>
      </w:r>
    </w:p>
    <w:p w14:paraId="446C22FF" w14:textId="61384D3A" w:rsidR="003B4E4E" w:rsidRDefault="009B404D" w:rsidP="003B4E4E">
      <w:pPr>
        <w:pStyle w:val="Textkrper"/>
        <w:keepNext/>
      </w:pPr>
      <w:r>
        <w:rPr>
          <w:noProof/>
          <w:lang w:eastAsia="de-CH"/>
        </w:rPr>
        <w:lastRenderedPageBreak/>
        <w:drawing>
          <wp:inline distT="0" distB="0" distL="0" distR="0" wp14:anchorId="3A747747" wp14:editId="71A1A4B3">
            <wp:extent cx="5753100" cy="3238500"/>
            <wp:effectExtent l="0" t="0" r="0" b="0"/>
            <wp:docPr id="5" name="Bild 3" descr="219-sender-empfä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9-sender-empfän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4E3A16AB" w14:textId="28B5ECB2" w:rsidR="003B4E4E" w:rsidRDefault="003B4E4E" w:rsidP="003B4E4E">
      <w:pPr>
        <w:pStyle w:val="Beschriftung"/>
      </w:pPr>
      <w:bookmarkStart w:id="206" w:name="_Ref476750458"/>
      <w:bookmarkStart w:id="207" w:name="_Ref476750452"/>
      <w:bookmarkStart w:id="208" w:name="_Toc485136158"/>
      <w:r>
        <w:t xml:space="preserve">Abbildung </w:t>
      </w:r>
      <w:fldSimple w:instr=" SEQ Abbildung \* ARABIC ">
        <w:r w:rsidR="004F7525">
          <w:rPr>
            <w:noProof/>
          </w:rPr>
          <w:t>3</w:t>
        </w:r>
      </w:fldSimple>
      <w:bookmarkEnd w:id="206"/>
      <w:r>
        <w:t xml:space="preserve">: </w:t>
      </w:r>
      <w:r w:rsidRPr="00F96BD2">
        <w:t>STIAM-Komponenten</w:t>
      </w:r>
      <w:bookmarkEnd w:id="207"/>
      <w:bookmarkEnd w:id="208"/>
    </w:p>
    <w:p w14:paraId="0CBF19B3" w14:textId="77777777" w:rsidR="006B1E4D" w:rsidRPr="00FA3824" w:rsidRDefault="00C0357F">
      <w:pPr>
        <w:pStyle w:val="berschrift2"/>
        <w:numPr>
          <w:ilvl w:val="1"/>
          <w:numId w:val="2"/>
        </w:numPr>
        <w:rPr>
          <w:lang w:val="en-US"/>
        </w:rPr>
      </w:pPr>
      <w:bookmarkStart w:id="209" w:name="_Toc487636644"/>
      <w:r w:rsidRPr="00FA3824">
        <w:rPr>
          <w:lang w:val="en-US"/>
        </w:rPr>
        <w:t>STIAM-Metadata Repository (STIAM-MDR)</w:t>
      </w:r>
      <w:bookmarkEnd w:id="209"/>
    </w:p>
    <w:p w14:paraId="1A499476" w14:textId="77777777" w:rsidR="006B1E4D" w:rsidRDefault="00C0357F">
      <w:pPr>
        <w:pStyle w:val="Textkrper"/>
      </w:pPr>
      <w:r>
        <w:t>Zentraler Auskunftsdienst der STIAM-Plattform, verwaltet und publiziert die Metadaten für die STIAM-Community.</w:t>
      </w:r>
    </w:p>
    <w:p w14:paraId="13D141B2" w14:textId="77777777" w:rsidR="006B1E4D" w:rsidRDefault="00C0357F">
      <w:pPr>
        <w:pStyle w:val="berschrift2"/>
        <w:numPr>
          <w:ilvl w:val="1"/>
          <w:numId w:val="2"/>
        </w:numPr>
      </w:pPr>
      <w:bookmarkStart w:id="210" w:name="_Ref477785915"/>
      <w:bookmarkStart w:id="211" w:name="_Toc487636645"/>
      <w:r>
        <w:t>STIAM-Plattform</w:t>
      </w:r>
      <w:bookmarkEnd w:id="210"/>
      <w:bookmarkEnd w:id="211"/>
    </w:p>
    <w:p w14:paraId="5DD2006F" w14:textId="5DFF5DC4" w:rsidR="006B1E4D" w:rsidRDefault="00C0357F">
      <w:pPr>
        <w:pStyle w:val="Textkrper"/>
      </w:pPr>
      <w:r>
        <w:t>Die STIAM-Plattform umfasst den STIAM-</w:t>
      </w:r>
      <w:r w:rsidR="00F641EF">
        <w:t>Hub</w:t>
      </w:r>
      <w:r>
        <w:t xml:space="preserve"> sowie alle zusätzlichen STIAM-spezifischen Komponenten (STIAM-Sender, STIAM-Empfänger, STIAM-CSP) die den Betrieb der funktionalen Lösung ermöglichen.</w:t>
      </w:r>
    </w:p>
    <w:p w14:paraId="5C679A0F" w14:textId="77777777" w:rsidR="006B1E4D" w:rsidRPr="00FA3824" w:rsidRDefault="00C0357F">
      <w:pPr>
        <w:pStyle w:val="berschrift2"/>
        <w:numPr>
          <w:ilvl w:val="1"/>
          <w:numId w:val="2"/>
        </w:numPr>
        <w:rPr>
          <w:lang w:val="en-US"/>
        </w:rPr>
      </w:pPr>
      <w:bookmarkStart w:id="212" w:name="_Toc487636646"/>
      <w:r w:rsidRPr="00FA3824">
        <w:rPr>
          <w:lang w:val="en-US"/>
        </w:rPr>
        <w:t>STIAM-RLM (Reporting-Logging-Monitoring)</w:t>
      </w:r>
      <w:bookmarkEnd w:id="212"/>
    </w:p>
    <w:p w14:paraId="0D8E1555" w14:textId="17F4F336" w:rsidR="006B1E4D" w:rsidRDefault="00C0357F">
      <w:pPr>
        <w:pStyle w:val="Textkrper"/>
      </w:pPr>
      <w:r>
        <w:t>Zur Gewährleistung der Nachvollziehbarkeit und Nachweisbarkeit werden Zugriffe auf Ressourcen gespeichert. Mit dem STIAM-RLM sollen analog dazu alle Vorgänge, die vom STIAM-</w:t>
      </w:r>
      <w:r w:rsidR="00F641EF">
        <w:t>Hub</w:t>
      </w:r>
      <w:r>
        <w:t xml:space="preserve"> vermittelt werden, geloggt und überwacht werden können.</w:t>
      </w:r>
    </w:p>
    <w:p w14:paraId="1ED5163A" w14:textId="77777777" w:rsidR="006B1E4D" w:rsidRDefault="00C0357F">
      <w:pPr>
        <w:pStyle w:val="berschrift2"/>
        <w:numPr>
          <w:ilvl w:val="1"/>
          <w:numId w:val="2"/>
        </w:numPr>
      </w:pPr>
      <w:bookmarkStart w:id="213" w:name="_Ref476750612"/>
      <w:bookmarkStart w:id="214" w:name="_Toc487636647"/>
      <w:r>
        <w:t>STIAM-Sender</w:t>
      </w:r>
      <w:bookmarkEnd w:id="213"/>
      <w:bookmarkEnd w:id="214"/>
    </w:p>
    <w:p w14:paraId="6FC27952" w14:textId="00E88C46" w:rsidR="006B1E4D" w:rsidRDefault="00C0357F">
      <w:pPr>
        <w:pStyle w:val="Textkrper"/>
      </w:pPr>
      <w:r>
        <w:t>Kommunikationsmodul, das die standardisierte SAML-Kommunikation zwischen der AA und dem STIAM-</w:t>
      </w:r>
      <w:r w:rsidR="00F641EF">
        <w:t>Hub</w:t>
      </w:r>
      <w:r>
        <w:t xml:space="preserve"> realisiert.</w:t>
      </w:r>
    </w:p>
    <w:p w14:paraId="12B53F38" w14:textId="14AC6F35" w:rsidR="006B1E4D" w:rsidRDefault="00C0357F">
      <w:pPr>
        <w:pStyle w:val="Textkrper"/>
      </w:pPr>
      <w:r>
        <w:t>Der STIAM-Sender ist eine Attribut-Autorität (in der Regel Verzeichnisse oder Register), die Attribute für die STIAM-Community in standardisierter Form bereitstellt. Der STIAM-Sender hat ein standardisiertes Interfac</w:t>
      </w:r>
      <w:r w:rsidR="00AD3803">
        <w:t>e zum STIAM-Hub (vgl.</w:t>
      </w:r>
      <w:r w:rsidR="003B3F7E">
        <w:t xml:space="preserve"> </w:t>
      </w:r>
      <w:r w:rsidR="003B3F7E">
        <w:fldChar w:fldCharType="begin"/>
      </w:r>
      <w:r w:rsidR="003B3F7E">
        <w:instrText xml:space="preserve"> REF _Ref476750490 \r \h </w:instrText>
      </w:r>
      <w:r w:rsidR="003B3F7E">
        <w:fldChar w:fldCharType="separate"/>
      </w:r>
      <w:ins w:id="215" w:author="Marc Kunz" w:date="2017-07-12T15:24:00Z">
        <w:r w:rsidR="004F7525">
          <w:t>2.120</w:t>
        </w:r>
      </w:ins>
      <w:del w:id="216" w:author="Marc Kunz" w:date="2017-07-12T15:24:00Z">
        <w:r w:rsidR="008E0A4E" w:rsidDel="004F7525">
          <w:delText>2.123</w:delText>
        </w:r>
      </w:del>
      <w:r w:rsidR="003B3F7E">
        <w:fldChar w:fldCharType="end"/>
      </w:r>
      <w:r w:rsidR="00AD3803">
        <w:t xml:space="preserve"> </w:t>
      </w:r>
      <w:r w:rsidR="00AD3803">
        <w:fldChar w:fldCharType="begin"/>
      </w:r>
      <w:r w:rsidR="00AD3803">
        <w:instrText xml:space="preserve"> REF _Ref476750490 \h </w:instrText>
      </w:r>
      <w:r w:rsidR="00AD3803">
        <w:fldChar w:fldCharType="separate"/>
      </w:r>
      <w:r w:rsidR="004F7525">
        <w:t>STIAM-Komponente</w:t>
      </w:r>
      <w:r w:rsidR="00AD3803">
        <w:fldChar w:fldCharType="end"/>
      </w:r>
      <w:r w:rsidR="00AD3803">
        <w:t xml:space="preserve"> </w:t>
      </w:r>
      <w:r w:rsidR="00AD3803">
        <w:fldChar w:fldCharType="begin"/>
      </w:r>
      <w:r w:rsidR="00AD3803">
        <w:instrText xml:space="preserve"> REF _Ref476750458 \h </w:instrText>
      </w:r>
      <w:r w:rsidR="00AD3803">
        <w:fldChar w:fldCharType="separate"/>
      </w:r>
      <w:r w:rsidR="004F7525">
        <w:t xml:space="preserve">Abbildung </w:t>
      </w:r>
      <w:r w:rsidR="004F7525">
        <w:rPr>
          <w:noProof/>
        </w:rPr>
        <w:t>3</w:t>
      </w:r>
      <w:r w:rsidR="00AD3803">
        <w:fldChar w:fldCharType="end"/>
      </w:r>
      <w:r>
        <w:t>).</w:t>
      </w:r>
    </w:p>
    <w:p w14:paraId="55974178" w14:textId="77777777" w:rsidR="006B1E4D" w:rsidRDefault="00C0357F">
      <w:pPr>
        <w:pStyle w:val="berschrift2"/>
        <w:numPr>
          <w:ilvl w:val="1"/>
          <w:numId w:val="2"/>
        </w:numPr>
      </w:pPr>
      <w:bookmarkStart w:id="217" w:name="_Ref477960804"/>
      <w:bookmarkStart w:id="218" w:name="_Ref477960841"/>
      <w:bookmarkStart w:id="219" w:name="_Ref477960845"/>
      <w:bookmarkStart w:id="220" w:name="_Toc487636648"/>
      <w:r>
        <w:lastRenderedPageBreak/>
        <w:t>Subjekt</w:t>
      </w:r>
      <w:bookmarkEnd w:id="217"/>
      <w:bookmarkEnd w:id="218"/>
      <w:bookmarkEnd w:id="219"/>
      <w:bookmarkEnd w:id="220"/>
    </w:p>
    <w:p w14:paraId="577FE960" w14:textId="3D3ACA6F" w:rsidR="00DD5560" w:rsidRDefault="00DD5560" w:rsidP="00DD5560">
      <w:pPr>
        <w:pStyle w:val="Textkrper"/>
      </w:pPr>
      <w:r>
        <w:t>Ein Subjekt ist eine natürliche Person, eine Organisation (juristische Person), ein Service oder ein Ding, das auf eine Ressource zugreift oder zugreifen möchte. Ein Subjekt wird durch E-Identities repräsentiert.</w:t>
      </w:r>
    </w:p>
    <w:p w14:paraId="6848EB80" w14:textId="48FB63F3" w:rsidR="006B1E4D" w:rsidRDefault="00C0357F">
      <w:pPr>
        <w:pStyle w:val="Textkrper"/>
      </w:pPr>
      <w:r>
        <w:t>Abbild</w:t>
      </w:r>
      <w:r w:rsidR="004815E5">
        <w:t>ung 6 Definition Subjekt ech-0107</w:t>
      </w:r>
      <w:r>
        <w:t xml:space="preserve"> → Todo: Bild einfügen</w:t>
      </w:r>
    </w:p>
    <w:p w14:paraId="507F7F64" w14:textId="32D11656" w:rsidR="006B1E4D" w:rsidRDefault="00C0357F">
      <w:pPr>
        <w:pStyle w:val="Textkrper"/>
      </w:pPr>
      <w:r>
        <w:t>Ein Abonnent (engl. Subscr</w:t>
      </w:r>
      <w:r w:rsidR="009703A9">
        <w:t xml:space="preserve">iber, siehe NIST 800-63-3A </w:t>
      </w:r>
      <w:r w:rsidR="009703A9">
        <w:fldChar w:fldCharType="begin" w:fldLock="1"/>
      </w:r>
      <w:r w:rsidR="009D76DC">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"[15]", "plainTextFormattedCitation" : "[15]", "previouslyFormattedCitation" : "[15]" }, "properties" : { "noteIndex" : 0 }, "schema" : "https://github.com/citation-style-language/schema/raw/master/csl-citation.json" }</w:instrText>
      </w:r>
      <w:r w:rsidR="009703A9">
        <w:fldChar w:fldCharType="separate"/>
      </w:r>
      <w:r w:rsidR="009D76DC" w:rsidRPr="009D76DC">
        <w:rPr>
          <w:noProof/>
        </w:rPr>
        <w:t>[15]</w:t>
      </w:r>
      <w:r w:rsidR="009703A9">
        <w:fldChar w:fldCharType="end"/>
      </w:r>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4646FCC3" w14:textId="05E887C7" w:rsidR="006B1E4D" w:rsidRDefault="00C0357F">
      <w:pPr>
        <w:pStyle w:val="Textkrper"/>
      </w:pPr>
      <w:r>
        <w:t>Ein Antragsteller (engl. Applicant, siehe NIST 8</w:t>
      </w:r>
      <w:r w:rsidR="009703A9">
        <w:t xml:space="preserve">00-63-3A </w:t>
      </w:r>
      <w:r w:rsidR="009703A9">
        <w:fldChar w:fldCharType="begin" w:fldLock="1"/>
      </w:r>
      <w:r w:rsidR="009D76DC">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"[15]", "plainTextFormattedCitation" : "[15]", "previouslyFormattedCitation" : "[15]" }, "properties" : { "noteIndex" : 0 }, "schema" : "https://github.com/citation-style-language/schema/raw/master/csl-citation.json" }</w:instrText>
      </w:r>
      <w:r w:rsidR="009703A9">
        <w:fldChar w:fldCharType="separate"/>
      </w:r>
      <w:r w:rsidR="009D76DC" w:rsidRPr="009D76DC">
        <w:rPr>
          <w:noProof/>
        </w:rPr>
        <w:t>[15]</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54CBC963" w14:textId="4194E121" w:rsidR="006B1E4D" w:rsidRDefault="00C0357F">
      <w:pPr>
        <w:pStyle w:val="Textkrper"/>
      </w:pPr>
      <w:r>
        <w:t>Ein Überbringer (engl. Bearer) ist ein Subjekt, das eine vom IdP ausgestellte Authentifizierungs</w:t>
      </w:r>
      <w:r w:rsidR="00FC2546">
        <w:t>bestätigung an die RP übergibt.</w:t>
      </w:r>
    </w:p>
    <w:p w14:paraId="28F9BB2D" w14:textId="77777777" w:rsidR="006B1E4D" w:rsidRDefault="00C0357F">
      <w:pPr>
        <w:pStyle w:val="berschrift2"/>
        <w:numPr>
          <w:ilvl w:val="1"/>
          <w:numId w:val="2"/>
        </w:numPr>
      </w:pPr>
      <w:bookmarkStart w:id="221" w:name="_Toc487636649"/>
      <w:r>
        <w:t>Trust Service</w:t>
      </w:r>
      <w:bookmarkEnd w:id="221"/>
    </w:p>
    <w:p w14:paraId="0F8E6985" w14:textId="77777777" w:rsidR="006B1E4D" w:rsidRDefault="00C0357F">
      <w:pPr>
        <w:pStyle w:val="Textkrper"/>
      </w:pPr>
      <w:r>
        <w:t>Der Trust Service pflegt die akzeptierten, vertrauenswürdigen IAM-Dienstanbieter.</w:t>
      </w:r>
    </w:p>
    <w:p w14:paraId="10174F3F" w14:textId="77777777" w:rsidR="006B1E4D" w:rsidRDefault="00C0357F">
      <w:pPr>
        <w:pStyle w:val="berschrift2"/>
        <w:numPr>
          <w:ilvl w:val="1"/>
          <w:numId w:val="2"/>
        </w:numPr>
      </w:pPr>
      <w:bookmarkStart w:id="222" w:name="_Toc487636650"/>
      <w:r>
        <w:t>Trusted Third Party</w:t>
      </w:r>
      <w:bookmarkEnd w:id="222"/>
      <w:r>
        <w:t xml:space="preserve"> </w:t>
      </w:r>
    </w:p>
    <w:p w14:paraId="6947D6C3" w14:textId="77777777" w:rsidR="006B1E4D" w:rsidRDefault="00C0357F">
      <w:pPr>
        <w:pStyle w:val="Textkrper"/>
      </w:pPr>
      <w:r>
        <w:t>Vertrauenswürdige Instanz, z.B. zur Verwaltung von öffentlichen Schlüsseln oder Zertifikaten.</w:t>
      </w:r>
    </w:p>
    <w:p w14:paraId="0406DD7F" w14:textId="77777777" w:rsidR="006B1E4D" w:rsidRDefault="00C0357F">
      <w:pPr>
        <w:pStyle w:val="berschrift2"/>
        <w:numPr>
          <w:ilvl w:val="1"/>
          <w:numId w:val="2"/>
        </w:numPr>
      </w:pPr>
      <w:bookmarkStart w:id="223" w:name="_Toc487636651"/>
      <w:r>
        <w:t>UID-Einheit</w:t>
      </w:r>
      <w:bookmarkEnd w:id="223"/>
    </w:p>
    <w:p w14:paraId="70E12968" w14:textId="0AD9453B" w:rsidR="00AE5430" w:rsidRDefault="00AE5430">
      <w:pPr>
        <w:pStyle w:val="Textkrper"/>
      </w:pPr>
      <w:r w:rsidRPr="00AE5430">
        <w:t>UID-Einheiten sind nach Art. 3.c des Bundesgesetzes über die Unte</w:t>
      </w:r>
      <w:r w:rsidR="00B560AF">
        <w:t xml:space="preserve">rnehmens-Identifikationsnummer </w:t>
      </w:r>
      <w:r w:rsidR="00B560AF">
        <w:fldChar w:fldCharType="begin" w:fldLock="1"/>
      </w:r>
      <w:r w:rsidR="009D76DC">
        <w:instrText>ADDIN CSL_CITATION { "citationItems" : [ { "id" : "ITEM-1", "itemData" : { "author" : [ { "dropping-particle" : "", "family" : "Bundesversammlung", "given" : "Die", "non-dropping-particle" : "", "parse-names" : false, "suffix" : "" }, { "dropping-particle" : "", "family" : "Eidgenossenschaft", "given" : "Der Schweizerischen", "non-dropping-particle" : "", "parse-names" : false, "suffix" : "" } ], "id" : "ITEM-1", "issued" : { "date-parts" : [ [ "2011" ] ] }, "title" : "Bundesgesetz \u00fcber die Unternehmens-Identifikationsnummer (UIDG)", "type" : "bill" }, "uris" : [ "http://www.mendeley.com/documents/?uuid=b8d9de07-1c95-4f91-bc8f-d98e31076a63" ] } ], "mendeley" : { "formattedCitation" : "[16]", "plainTextFormattedCitation" : "[16]", "previouslyFormattedCitation" : "[16]" }, "properties" : { "noteIndex" : 0 }, "schema" : "https://github.com/citation-style-language/schema/raw/master/csl-citation.json" }</w:instrText>
      </w:r>
      <w:r w:rsidR="00B560AF">
        <w:fldChar w:fldCharType="separate"/>
      </w:r>
      <w:r w:rsidR="009D76DC" w:rsidRPr="009D76DC">
        <w:rPr>
          <w:noProof/>
        </w:rPr>
        <w:t>[16]</w:t>
      </w:r>
      <w:r w:rsidR="00B560AF">
        <w:fldChar w:fldCharType="end"/>
      </w:r>
      <w:r w:rsidR="00B560AF">
        <w:t xml:space="preserve"> </w:t>
      </w:r>
      <w:r w:rsidRPr="00AE5430">
        <w:t>festgelegt.</w:t>
      </w:r>
    </w:p>
    <w:p w14:paraId="166BFEC5" w14:textId="77777777" w:rsidR="006B1E4D" w:rsidRDefault="00C0357F">
      <w:pPr>
        <w:pStyle w:val="Textkrper"/>
      </w:pPr>
      <w:r>
        <w:t>Bei UID-Einheiten handelt es sich um alle Unternehmen und Institutionen, die eine UID erhalten. Im UID-System ist der Unternehmensbegriff weit gefasst. Unter UID-Einheit versteht man somit nicht nur alle in der Schweiz tätigen Unternehmen im eigentlichen Sinn, sondern alle «Kundinnen und Kunden der öffentlichen Verwaltung», die Charakteristiken eines Unternehmens aufweisen oder die zu rechtlichen, administrativen oder statistischen Zwecken identifiziert werden.</w:t>
      </w:r>
    </w:p>
    <w:p w14:paraId="6E08CEB9" w14:textId="0DBBB899" w:rsidR="009015B5" w:rsidRDefault="009015B5">
      <w:pPr>
        <w:pStyle w:val="Textkrper"/>
      </w:pPr>
      <w:r>
        <w:t>Weitere Informationen zu der Unternehmens-Iden</w:t>
      </w:r>
      <w:r w:rsidR="001A1418">
        <w:t>ti</w:t>
      </w:r>
      <w:r>
        <w:t>fika</w:t>
      </w:r>
      <w:r w:rsidR="001A1418">
        <w:t>ti</w:t>
      </w:r>
      <w:r>
        <w:t>onsnummer sind beim Bundesamt für Statistik vorhanden</w:t>
      </w:r>
      <w:r w:rsidR="00182EE4" w:rsidRPr="001544CD">
        <w:rPr>
          <w:rStyle w:val="Funotenzeichen"/>
        </w:rPr>
        <w:footnoteReference w:id="3"/>
      </w:r>
      <w:r>
        <w:t>.</w:t>
      </w:r>
    </w:p>
    <w:p w14:paraId="181514FB" w14:textId="14DE7EF9" w:rsidR="00506F3D" w:rsidRDefault="00506F3D">
      <w:pPr>
        <w:pStyle w:val="berschrift2"/>
        <w:numPr>
          <w:ilvl w:val="1"/>
          <w:numId w:val="2"/>
        </w:numPr>
      </w:pPr>
      <w:bookmarkStart w:id="224" w:name="_Toc487636652"/>
      <w:r>
        <w:lastRenderedPageBreak/>
        <w:t>Verlässliche Quelle</w:t>
      </w:r>
      <w:bookmarkEnd w:id="224"/>
    </w:p>
    <w:p w14:paraId="11C5EDAA" w14:textId="77777777" w:rsidR="00506F3D" w:rsidRDefault="00506F3D" w:rsidP="00082027">
      <w:pPr>
        <w:pStyle w:val="Textkrper"/>
      </w:pPr>
      <w:r>
        <w:t>Eine verlässliche Quelle ist eine beliebige Informationsquelle, welche bezogen auf eine konkrete Situation als vertrauenswürdig betrachtet wird.</w:t>
      </w:r>
    </w:p>
    <w:p w14:paraId="713B4BB3" w14:textId="77777777" w:rsidR="00506F3D" w:rsidRDefault="00506F3D" w:rsidP="00082027">
      <w:pPr>
        <w:pStyle w:val="Textkrper"/>
      </w:pPr>
      <w:r>
        <w:t>eIDAS 2015/1502: „Verlässliche Quelle“ ist eine beliebige Informationsquelle, die auf verlässliche Weise präzise Daten, Informationen und/oder Beweismittel bereitstellt, die zum Identitätsnachweis verwendet werden können.</w:t>
      </w:r>
    </w:p>
    <w:p w14:paraId="6710AB98" w14:textId="7E909B1A" w:rsidR="00506F3D" w:rsidRPr="00082027" w:rsidRDefault="00506F3D" w:rsidP="00082027">
      <w:pPr>
        <w:pStyle w:val="Textkrper"/>
      </w:pPr>
      <w:r>
        <w:t>Verlässliche Quellen können viele verschiedene Formen haben, z.B. Register, Urkunden, Stellen usw.</w:t>
      </w:r>
    </w:p>
    <w:p w14:paraId="20D6E3E9" w14:textId="70A2293E" w:rsidR="004D7600" w:rsidRDefault="004D7600">
      <w:pPr>
        <w:pStyle w:val="berschrift2"/>
        <w:numPr>
          <w:ilvl w:val="1"/>
          <w:numId w:val="2"/>
        </w:numPr>
      </w:pPr>
      <w:bookmarkStart w:id="225" w:name="_Toc487636653"/>
      <w:r>
        <w:t>Vermittler</w:t>
      </w:r>
      <w:bookmarkEnd w:id="225"/>
    </w:p>
    <w:p w14:paraId="70655CE9" w14:textId="1F57A2E9" w:rsidR="004D7600" w:rsidRDefault="004D7600" w:rsidP="004D7600">
      <w:r w:rsidRPr="004D7600">
        <w:t xml:space="preserve">Ein Vermittler bietet gemeinsame Dienste, wie Metadaten, Discovery oder Identity Linking, für alle anderen Stakeholder in einer Identity Föderation an. Siehe auch </w:t>
      </w:r>
      <w:r w:rsidR="0025350E">
        <w:fldChar w:fldCharType="begin"/>
      </w:r>
      <w:r w:rsidR="0025350E">
        <w:instrText xml:space="preserve"> REF _Ref477279884 \r \h </w:instrText>
      </w:r>
      <w:r w:rsidR="0025350E">
        <w:fldChar w:fldCharType="separate"/>
      </w:r>
      <w:ins w:id="226" w:author="Marc Kunz" w:date="2017-07-12T15:24:00Z">
        <w:r w:rsidR="004F7525">
          <w:t>2.27</w:t>
        </w:r>
      </w:ins>
      <w:del w:id="227" w:author="Marc Kunz" w:date="2017-07-12T15:24:00Z">
        <w:r w:rsidR="008E0A4E" w:rsidDel="004F7525">
          <w:delText>2.28</w:delText>
        </w:r>
      </w:del>
      <w:r w:rsidR="0025350E">
        <w:fldChar w:fldCharType="end"/>
      </w:r>
      <w:r w:rsidR="0025350E">
        <w:t xml:space="preserve"> </w:t>
      </w:r>
      <w:r w:rsidR="0025350E">
        <w:fldChar w:fldCharType="begin"/>
      </w:r>
      <w:r w:rsidR="0025350E">
        <w:instrText xml:space="preserve"> REF _Ref477279887 \h </w:instrText>
      </w:r>
      <w:r w:rsidR="0025350E">
        <w:fldChar w:fldCharType="separate"/>
      </w:r>
      <w:r w:rsidR="004F7525">
        <w:t>Broker Service</w:t>
      </w:r>
      <w:r w:rsidR="0025350E">
        <w:fldChar w:fldCharType="end"/>
      </w:r>
      <w:r w:rsidR="0025350E">
        <w:t xml:space="preserve">, </w:t>
      </w:r>
      <w:r w:rsidR="00F641EF">
        <w:fldChar w:fldCharType="begin"/>
      </w:r>
      <w:r w:rsidR="00F641EF">
        <w:instrText xml:space="preserve"> REF _Ref477786147 \r \h </w:instrText>
      </w:r>
      <w:r w:rsidR="00F641EF">
        <w:fldChar w:fldCharType="separate"/>
      </w:r>
      <w:ins w:id="228" w:author="Marc Kunz" w:date="2017-07-12T15:24:00Z">
        <w:r w:rsidR="004F7525">
          <w:t>2.118</w:t>
        </w:r>
      </w:ins>
      <w:del w:id="229" w:author="Marc Kunz" w:date="2017-07-12T15:24:00Z">
        <w:r w:rsidR="008E0A4E" w:rsidDel="004F7525">
          <w:delText>2.121</w:delText>
        </w:r>
      </w:del>
      <w:r w:rsidR="00F641EF">
        <w:fldChar w:fldCharType="end"/>
      </w:r>
      <w:r w:rsidR="00F641EF">
        <w:t xml:space="preserve"> </w:t>
      </w:r>
      <w:r w:rsidR="00F641EF">
        <w:fldChar w:fldCharType="begin"/>
      </w:r>
      <w:r w:rsidR="00F641EF">
        <w:instrText xml:space="preserve"> REF _Ref477786147 \h </w:instrText>
      </w:r>
      <w:r w:rsidR="00F641EF">
        <w:fldChar w:fldCharType="separate"/>
      </w:r>
      <w:r w:rsidR="004F7525">
        <w:t>STIAM-Hub</w:t>
      </w:r>
      <w:r w:rsidR="00F641EF">
        <w:fldChar w:fldCharType="end"/>
      </w:r>
    </w:p>
    <w:p w14:paraId="18B4D5A6" w14:textId="1722463A" w:rsidR="00AD5C25" w:rsidRPr="004D7600" w:rsidRDefault="00AD5C25" w:rsidP="004D7600">
      <w:r>
        <w:t>Synonym: Broker</w:t>
      </w:r>
    </w:p>
    <w:p w14:paraId="18BAD1AD" w14:textId="34C9127C" w:rsidR="006B1E4D" w:rsidRDefault="00C0357F">
      <w:pPr>
        <w:pStyle w:val="berschrift2"/>
        <w:numPr>
          <w:ilvl w:val="1"/>
          <w:numId w:val="2"/>
        </w:numPr>
      </w:pPr>
      <w:bookmarkStart w:id="230" w:name="_Toc487636654"/>
      <w:r>
        <w:t>Vertrauen</w:t>
      </w:r>
      <w:bookmarkEnd w:id="230"/>
    </w:p>
    <w:p w14:paraId="520A8ADA" w14:textId="7E185C85" w:rsidR="006B1E4D" w:rsidRDefault="00C0357F">
      <w:pPr>
        <w:pStyle w:val="Textkrper"/>
      </w:pPr>
      <w:r>
        <w:t>Formell meist im SLA definierte Vertrauensbeziehung zwischen verantwortlichen Stellen. z.B. die formelle Beschreibung der Kriterien, die erfüllt sein müssen, damit sich zwei Organisationen, Entitäten, Domänen etc. gegenseitig vertrauen.</w:t>
      </w:r>
    </w:p>
    <w:p w14:paraId="399DFBD7" w14:textId="0DC084F0" w:rsidR="00C168FF" w:rsidRDefault="00C168FF">
      <w:pPr>
        <w:pStyle w:val="Textkrper"/>
      </w:pPr>
      <w:r>
        <w:t>Synonym: Trust</w:t>
      </w:r>
    </w:p>
    <w:p w14:paraId="77B2D34C" w14:textId="434A96F9" w:rsidR="00C42183" w:rsidRDefault="00C42183">
      <w:pPr>
        <w:pStyle w:val="berschrift2"/>
        <w:numPr>
          <w:ilvl w:val="1"/>
          <w:numId w:val="2"/>
        </w:numPr>
      </w:pPr>
      <w:bookmarkStart w:id="231" w:name="_Toc487636655"/>
      <w:r>
        <w:t>Vertrauensstufe</w:t>
      </w:r>
      <w:bookmarkEnd w:id="231"/>
    </w:p>
    <w:p w14:paraId="1F8EA573" w14:textId="49425F19" w:rsidR="00C42183" w:rsidRDefault="00C42183" w:rsidP="00C42183">
      <w:r>
        <w:t xml:space="preserve">Die Vertrauensstufe besagt </w:t>
      </w:r>
      <w:r w:rsidR="00745202">
        <w:t>mit</w:t>
      </w:r>
      <w:r>
        <w:t xml:space="preserve"> welcher Qualität ein Subjekt authentifiziert wurde. </w:t>
      </w:r>
      <w:r w:rsidR="000620C6">
        <w:t xml:space="preserve">Anhand von </w:t>
      </w:r>
      <w:r>
        <w:t>4 Teilmodell</w:t>
      </w:r>
      <w:r w:rsidR="000620C6">
        <w:t>e</w:t>
      </w:r>
      <w:r w:rsidR="00745202">
        <w:t>n</w:t>
      </w:r>
      <w:r>
        <w:t xml:space="preserve"> (Vertrauensstufe der Authentifizierung, </w:t>
      </w:r>
      <w:r w:rsidRPr="00420906">
        <w:rPr>
          <w:rFonts w:cs="Arial"/>
        </w:rPr>
        <w:t xml:space="preserve">Vertrauensstufen der </w:t>
      </w:r>
      <w:r>
        <w:rPr>
          <w:rFonts w:cs="Arial"/>
        </w:rPr>
        <w:t xml:space="preserve">Registrierung, </w:t>
      </w:r>
      <w:r w:rsidRPr="00420906">
        <w:rPr>
          <w:rFonts w:cs="Arial"/>
        </w:rPr>
        <w:t xml:space="preserve">Vertrauensstufen der </w:t>
      </w:r>
      <w:r>
        <w:rPr>
          <w:rFonts w:cs="Arial"/>
        </w:rPr>
        <w:t xml:space="preserve">Steuerung und </w:t>
      </w:r>
      <w:r w:rsidRPr="00420906">
        <w:rPr>
          <w:rFonts w:cs="Arial"/>
        </w:rPr>
        <w:t>Vertrauensstufen der</w:t>
      </w:r>
      <w:r>
        <w:rPr>
          <w:rFonts w:cs="Arial"/>
        </w:rPr>
        <w:t xml:space="preserve"> Föderierung</w:t>
      </w:r>
      <w:r>
        <w:t>)</w:t>
      </w:r>
      <w:r w:rsidR="000620C6">
        <w:t xml:space="preserve"> wird die </w:t>
      </w:r>
      <w:r w:rsidR="004823B2">
        <w:t>Gesamt-</w:t>
      </w:r>
      <w:r w:rsidR="000620C6">
        <w:t>Vertrauensstufe bestimmt.</w:t>
      </w:r>
    </w:p>
    <w:p w14:paraId="7DA0208A" w14:textId="76541DC3" w:rsidR="00C16A91" w:rsidRPr="00C42183" w:rsidRDefault="00C16A91" w:rsidP="00C42183">
      <w:r>
        <w:t>Synonym: Vertrauensniveau</w:t>
      </w:r>
    </w:p>
    <w:p w14:paraId="09935663" w14:textId="77777777" w:rsidR="00A14C4D" w:rsidRDefault="00A14C4D" w:rsidP="00A14C4D">
      <w:pPr>
        <w:pStyle w:val="berschrift2"/>
        <w:numPr>
          <w:ilvl w:val="1"/>
          <w:numId w:val="2"/>
        </w:numPr>
      </w:pPr>
      <w:bookmarkStart w:id="232" w:name="_Toc487636656"/>
      <w:r>
        <w:t>Verwaltung</w:t>
      </w:r>
      <w:bookmarkEnd w:id="232"/>
    </w:p>
    <w:p w14:paraId="1AD6052B" w14:textId="1C8E5519" w:rsidR="00A14C4D" w:rsidRDefault="00A14C4D" w:rsidP="00A14C4D">
      <w:pPr>
        <w:pStyle w:val="Textkrper"/>
      </w:pPr>
      <w:r w:rsidRPr="00A14C4D">
        <w:t>Verwaltung bezeichnet ein Gemeinwesen (Ämter und Behörden, allenfalls mit solchen Aufgaben beauftragte Private), welche</w:t>
      </w:r>
      <w:r w:rsidR="00701021">
        <w:t>s</w:t>
      </w:r>
      <w:r w:rsidRPr="00A14C4D">
        <w:t xml:space="preserve"> gesetzlich übertragene Staatsaufgaben besorg</w:t>
      </w:r>
      <w:r w:rsidR="00701021">
        <w:t>t</w:t>
      </w:r>
      <w:r w:rsidRPr="00A14C4D">
        <w:t>. Der Begriff Verwaltung ist ein organisatorischer Begriff, der ausserhalb der juristischen Definition von natürlicher und juristischer Person steht.</w:t>
      </w:r>
    </w:p>
    <w:p w14:paraId="73EFBEAF" w14:textId="77777777" w:rsidR="007914C9" w:rsidRDefault="007914C9" w:rsidP="007914C9">
      <w:pPr>
        <w:pStyle w:val="berschrift2"/>
        <w:numPr>
          <w:ilvl w:val="1"/>
          <w:numId w:val="2"/>
        </w:numPr>
      </w:pPr>
      <w:bookmarkStart w:id="233" w:name="_Toc487636657"/>
      <w:r>
        <w:t>Verzeichnis</w:t>
      </w:r>
      <w:bookmarkEnd w:id="233"/>
    </w:p>
    <w:p w14:paraId="67B43F74" w14:textId="45FF1527" w:rsidR="007914C9" w:rsidRDefault="007914C9" w:rsidP="00A14C4D">
      <w:pPr>
        <w:pStyle w:val="Textkrper"/>
      </w:pPr>
      <w:r>
        <w:t>Systematische Sammlung von Informationen mit gemeinsamen Merkmalen.</w:t>
      </w:r>
    </w:p>
    <w:p w14:paraId="1574A93D" w14:textId="77777777" w:rsidR="002213F8" w:rsidRDefault="002213F8" w:rsidP="002213F8">
      <w:pPr>
        <w:pStyle w:val="berschrift2"/>
        <w:numPr>
          <w:ilvl w:val="1"/>
          <w:numId w:val="2"/>
        </w:numPr>
        <w:rPr>
          <w:lang w:val="en-US"/>
        </w:rPr>
      </w:pPr>
      <w:bookmarkStart w:id="234" w:name="_Ref485717948"/>
      <w:bookmarkStart w:id="235" w:name="_Ref485717951"/>
      <w:bookmarkStart w:id="236" w:name="_Toc487636658"/>
      <w:r>
        <w:rPr>
          <w:lang w:val="en-US"/>
        </w:rPr>
        <w:lastRenderedPageBreak/>
        <w:t>Widerruf</w:t>
      </w:r>
      <w:bookmarkEnd w:id="234"/>
      <w:bookmarkEnd w:id="235"/>
      <w:bookmarkEnd w:id="236"/>
    </w:p>
    <w:p w14:paraId="378D4747" w14:textId="77777777" w:rsidR="002213F8" w:rsidRDefault="002213F8" w:rsidP="002213F8">
      <w:pPr>
        <w:pStyle w:val="Textkrper"/>
      </w:pPr>
      <w:r>
        <w:t>Beim Zertifikatswiderruf handelt es sich um eine Erklärung der Ungültigkeit eines digitalen Zertifikats. Analog können auch elektronische Identifizierungsmittel widerrufen werden.</w:t>
      </w:r>
    </w:p>
    <w:p w14:paraId="099043FE" w14:textId="41F43886" w:rsidR="002213F8" w:rsidRPr="00A14C4D" w:rsidRDefault="002213F8" w:rsidP="002213F8">
      <w:pPr>
        <w:pStyle w:val="Textkrper"/>
      </w:pPr>
      <w:r>
        <w:t>Synonyme: Revokation, Revocation, Sperrung</w:t>
      </w:r>
    </w:p>
    <w:p w14:paraId="215D7F88" w14:textId="362093E2" w:rsidR="006B1E4D" w:rsidRDefault="00C0357F">
      <w:pPr>
        <w:pStyle w:val="berschrift2"/>
        <w:numPr>
          <w:ilvl w:val="1"/>
          <w:numId w:val="2"/>
        </w:numPr>
      </w:pPr>
      <w:bookmarkStart w:id="237" w:name="_Toc487636659"/>
      <w:r>
        <w:t>WS-Federation</w:t>
      </w:r>
      <w:bookmarkEnd w:id="237"/>
    </w:p>
    <w:p w14:paraId="1AF25149" w14:textId="192EE736" w:rsidR="006B1E4D" w:rsidRDefault="00C0357F">
      <w:pPr>
        <w:pStyle w:val="Textkrper"/>
      </w:pPr>
      <w:r>
        <w:t>WS-Federation in der akt</w:t>
      </w:r>
      <w:r w:rsidR="00443359">
        <w:t xml:space="preserve">uellen Version 1.2 </w:t>
      </w:r>
      <w:r w:rsidR="00443359">
        <w:fldChar w:fldCharType="begin" w:fldLock="1"/>
      </w:r>
      <w:r w:rsidR="009D76DC">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"[17]", "plainTextFormattedCitation" : "[17]", "previouslyFormattedCitation" : "[17]" }, "properties" : { "noteIndex" : 0 }, "schema" : "https://github.com/citation-style-language/schema/raw/master/csl-citation.json" }</w:instrText>
      </w:r>
      <w:r w:rsidR="00443359">
        <w:fldChar w:fldCharType="separate"/>
      </w:r>
      <w:r w:rsidR="009D76DC" w:rsidRPr="009D76DC">
        <w:rPr>
          <w:noProof/>
        </w:rPr>
        <w:t>[17]</w:t>
      </w:r>
      <w:r w:rsidR="00443359">
        <w:fldChar w:fldCharType="end"/>
      </w:r>
      <w:r w:rsidR="00182EE4">
        <w:t xml:space="preserve"> </w:t>
      </w:r>
      <w:r>
        <w:t xml:space="preserve">ist ebenfalls Teil der WS-* Spezifikation und erweitert WS-Trust mit der Möglichkeit, Security Tokens auch über unterschiedliche Domains auszutauschen, indem der Standard mehrere Identity Provider unterstützt. </w:t>
      </w:r>
      <w:r w:rsidR="004C5A83">
        <w:t>B</w:t>
      </w:r>
      <w:r>
        <w:t>ei WS-Federation kann das SAML</w:t>
      </w:r>
      <w:r w:rsidR="004C5A83">
        <w:t>-Tokenformat als Security Token</w:t>
      </w:r>
      <w:r>
        <w:t xml:space="preserve"> verwendet werden.</w:t>
      </w:r>
    </w:p>
    <w:p w14:paraId="5D251EEE" w14:textId="77777777" w:rsidR="006B1E4D" w:rsidRDefault="00C0357F">
      <w:pPr>
        <w:pStyle w:val="berschrift2"/>
        <w:numPr>
          <w:ilvl w:val="1"/>
          <w:numId w:val="2"/>
        </w:numPr>
      </w:pPr>
      <w:bookmarkStart w:id="238" w:name="_Toc487636660"/>
      <w:r>
        <w:t>WS-Trust</w:t>
      </w:r>
      <w:bookmarkEnd w:id="238"/>
    </w:p>
    <w:p w14:paraId="74208040" w14:textId="67D5435A" w:rsidR="006B1E4D" w:rsidRPr="004C5A83" w:rsidRDefault="00C0357F">
      <w:pPr>
        <w:pStyle w:val="Textkrper"/>
        <w:rPr>
          <w:b/>
        </w:rPr>
      </w:pPr>
      <w:r>
        <w:t>Der von OASIS spezifizierte We</w:t>
      </w:r>
      <w:r w:rsidR="00EE5C40">
        <w:t xml:space="preserve">b Service Trust (WS-Trust) </w:t>
      </w:r>
      <w:r w:rsidR="00EE5C40">
        <w:fldChar w:fldCharType="begin" w:fldLock="1"/>
      </w:r>
      <w:r w:rsidR="009D76DC">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"[17]", "plainTextFormattedCitation" : "[17]", "previouslyFormattedCitation" : "[17]" }, "properties" : { "noteIndex" : 0 }, "schema" : "https://github.com/citation-style-language/schema/raw/master/csl-citation.json" }</w:instrText>
      </w:r>
      <w:r w:rsidR="00EE5C40">
        <w:fldChar w:fldCharType="separate"/>
      </w:r>
      <w:r w:rsidR="009D76DC" w:rsidRPr="009D76DC">
        <w:rPr>
          <w:noProof/>
        </w:rPr>
        <w:t>[17]</w:t>
      </w:r>
      <w:r w:rsidR="00EE5C40">
        <w:fldChar w:fldCharType="end"/>
      </w:r>
      <w:r>
        <w:t xml:space="preserve">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w:t>
      </w:r>
      <w:r w:rsidR="004C5A83">
        <w:t xml:space="preserve"> Bei WS-Trust kann das SAML-Tokenformat als Security Token verwendet werden.</w:t>
      </w:r>
    </w:p>
    <w:p w14:paraId="1DE517C1" w14:textId="77777777" w:rsidR="006B1E4D" w:rsidRDefault="00C0357F">
      <w:pPr>
        <w:pStyle w:val="berschrift2"/>
        <w:numPr>
          <w:ilvl w:val="1"/>
          <w:numId w:val="2"/>
        </w:numPr>
      </w:pPr>
      <w:bookmarkStart w:id="239" w:name="_Toc487636661"/>
      <w:r>
        <w:t>Zugang Service</w:t>
      </w:r>
      <w:bookmarkEnd w:id="239"/>
    </w:p>
    <w:p w14:paraId="276F7EF4" w14:textId="77777777" w:rsidR="000D6755" w:rsidRDefault="00C0357F">
      <w:pPr>
        <w:pStyle w:val="Textkrper"/>
      </w:pPr>
      <w:r>
        <w:t>Der Service überprüft die Einhaltung der Zugangsregeln und erlaubt dem Subjekt den Zugang, wenn die entsprechenden Regeln erfüllt s</w:t>
      </w:r>
      <w:r w:rsidR="000D6755">
        <w:t>ind.</w:t>
      </w:r>
    </w:p>
    <w:p w14:paraId="78CD0E5E" w14:textId="66A76E31" w:rsidR="006B1E4D" w:rsidRDefault="00356FB2">
      <w:pPr>
        <w:pStyle w:val="Textkrper"/>
      </w:pPr>
      <w:r>
        <w:t>Synonym: Access Service</w:t>
      </w:r>
    </w:p>
    <w:p w14:paraId="6DAD2262" w14:textId="77777777" w:rsidR="006B1E4D" w:rsidRDefault="00C0357F">
      <w:pPr>
        <w:pStyle w:val="berschrift2"/>
        <w:numPr>
          <w:ilvl w:val="1"/>
          <w:numId w:val="2"/>
        </w:numPr>
      </w:pPr>
      <w:bookmarkStart w:id="240" w:name="_Toc487636662"/>
      <w:r>
        <w:t>Zugangsregel</w:t>
      </w:r>
      <w:bookmarkEnd w:id="240"/>
    </w:p>
    <w:p w14:paraId="260CFBB8" w14:textId="1F5BEE7E" w:rsidR="006B1E4D" w:rsidRDefault="00C0357F">
      <w:pPr>
        <w:pStyle w:val="Textkrper"/>
      </w:pPr>
      <w:r>
        <w:t xml:space="preserve">Ressourcenverantwortliche definieren die Zugangsregeln für ihre </w:t>
      </w:r>
      <w:r w:rsidR="00356FB2">
        <w:t>E-Ressource</w:t>
      </w:r>
      <w:r>
        <w:t>n. Die Zugangsregeln definieren die Bedingungen, unter denen ein Subjekt Zugang zu einer Ressource erhält (Grobautorisierung), z.B. nach erfolgreicher Authentifizierung und Bestätigung bestimmter Attribute.</w:t>
      </w:r>
    </w:p>
    <w:p w14:paraId="5B218DE5" w14:textId="77777777" w:rsidR="006B1E4D" w:rsidRDefault="00C0357F">
      <w:pPr>
        <w:pStyle w:val="berschrift2"/>
        <w:numPr>
          <w:ilvl w:val="1"/>
          <w:numId w:val="2"/>
        </w:numPr>
      </w:pPr>
      <w:bookmarkStart w:id="241" w:name="_Toc487636663"/>
      <w:r>
        <w:t>Zugangsregel Service</w:t>
      </w:r>
      <w:bookmarkEnd w:id="241"/>
    </w:p>
    <w:p w14:paraId="314D720B" w14:textId="77777777" w:rsidR="006B1E4D" w:rsidRDefault="00C0357F">
      <w:pPr>
        <w:pStyle w:val="Textkrper"/>
      </w:pPr>
      <w:r>
        <w:t>Der Service verwaltet die Regeln für den Zugang zu einer Ressource. Die Regeln sind auf der Basis von Authentisierung oder Attributen definiert.</w:t>
      </w:r>
    </w:p>
    <w:p w14:paraId="031CE066" w14:textId="77777777" w:rsidR="006B1E4D" w:rsidRDefault="00C0357F">
      <w:pPr>
        <w:pStyle w:val="berschrift2"/>
        <w:numPr>
          <w:ilvl w:val="1"/>
          <w:numId w:val="2"/>
        </w:numPr>
      </w:pPr>
      <w:bookmarkStart w:id="242" w:name="_Toc487636664"/>
      <w:r>
        <w:lastRenderedPageBreak/>
        <w:t>Zugriff</w:t>
      </w:r>
      <w:bookmarkEnd w:id="242"/>
    </w:p>
    <w:p w14:paraId="05D958B7" w14:textId="2FB146AC" w:rsidR="006B1E4D" w:rsidRDefault="00C0357F">
      <w:pPr>
        <w:pStyle w:val="Textkrper"/>
      </w:pPr>
      <w:r>
        <w:t>Interaktion mit einer Entität um eine oder mehrere ihrer Ressourcen zu manipulieren und od</w:t>
      </w:r>
      <w:r w:rsidR="00726F70">
        <w:t>er zu nutzen</w:t>
      </w:r>
      <w:r w:rsidR="00B560AF">
        <w:t xml:space="preserve"> </w:t>
      </w:r>
      <w:r w:rsidR="00B560AF">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B560AF">
        <w:fldChar w:fldCharType="separate"/>
      </w:r>
      <w:r w:rsidR="009D76DC" w:rsidRPr="009D76DC">
        <w:rPr>
          <w:noProof/>
        </w:rPr>
        <w:t>[3]</w:t>
      </w:r>
      <w:r w:rsidR="00B560AF">
        <w:fldChar w:fldCharType="end"/>
      </w:r>
      <w:r w:rsidR="00726F70">
        <w:t>.</w:t>
      </w:r>
    </w:p>
    <w:p w14:paraId="7E2D05AC" w14:textId="07E40529" w:rsidR="006B1E4D" w:rsidRDefault="00C0357F">
      <w:pPr>
        <w:pStyle w:val="Textkrper"/>
      </w:pPr>
      <w:r>
        <w:t>Zur Gewährleistung der Nachvollziehbarkeit und Nachweisbarkeit werden Zugriffe gespeichert.</w:t>
      </w:r>
    </w:p>
    <w:p w14:paraId="51A69A62" w14:textId="68FC62BD" w:rsidR="00B042AE" w:rsidRDefault="00B042AE">
      <w:pPr>
        <w:pStyle w:val="Textkrper"/>
      </w:pPr>
      <w:r>
        <w:t>Synonym: Access</w:t>
      </w:r>
    </w:p>
    <w:p w14:paraId="203F9A3A" w14:textId="77777777" w:rsidR="006B1E4D" w:rsidRDefault="00C0357F">
      <w:pPr>
        <w:pStyle w:val="berschrift2"/>
        <w:numPr>
          <w:ilvl w:val="1"/>
          <w:numId w:val="2"/>
        </w:numPr>
      </w:pPr>
      <w:bookmarkStart w:id="243" w:name="_Toc487636665"/>
      <w:r>
        <w:t>Zugriffskontrolle</w:t>
      </w:r>
      <w:bookmarkEnd w:id="243"/>
    </w:p>
    <w:p w14:paraId="430C6C47" w14:textId="545F30A1" w:rsidR="006B1E4D" w:rsidRDefault="00C0357F">
      <w:pPr>
        <w:pStyle w:val="Textkrper"/>
      </w:pPr>
      <w:r>
        <w:t>Überwachung und Steuerung des Zugriffs auf Ressourcen. Das Ziel ist die Sicherstellung der Integrität, Vertraulichkeit und Verfügbarkeit von Informationen.</w:t>
      </w:r>
    </w:p>
    <w:p w14:paraId="62D973EB" w14:textId="67A2526D" w:rsidR="00833195" w:rsidRDefault="00833195">
      <w:pPr>
        <w:pStyle w:val="Textkrper"/>
      </w:pPr>
      <w:r>
        <w:t>Synonym: Access Control</w:t>
      </w:r>
    </w:p>
    <w:p w14:paraId="4EA2A507" w14:textId="77777777" w:rsidR="006B1E4D" w:rsidRDefault="00C0357F">
      <w:pPr>
        <w:pStyle w:val="berschrift2"/>
        <w:numPr>
          <w:ilvl w:val="1"/>
          <w:numId w:val="2"/>
        </w:numPr>
      </w:pPr>
      <w:bookmarkStart w:id="244" w:name="_Toc487636666"/>
      <w:r>
        <w:t>Zugriffsrecht</w:t>
      </w:r>
      <w:bookmarkEnd w:id="244"/>
    </w:p>
    <w:p w14:paraId="50A1D116" w14:textId="38F868D4" w:rsidR="006B1E4D" w:rsidRDefault="00C0357F">
      <w:pPr>
        <w:pStyle w:val="Textkrper"/>
      </w:pPr>
      <w:r>
        <w:t xml:space="preserve">Ressourcenverantwortliche definieren die Zugriffsrechte für ihre </w:t>
      </w:r>
      <w:r w:rsidR="00356FB2">
        <w:t>E-Ressource</w:t>
      </w:r>
      <w:r>
        <w:t>n. Die Zugriffsrechte definieren die Bedingungen unter denen ein Subjekt auf die verschiedenen Funktionalitäten einer Ressource nutzen darf (Feinautorisierung), z.B. nach erfolgreicher Authentifizierung und Bestätigung bestimmter Attribute.</w:t>
      </w:r>
    </w:p>
    <w:p w14:paraId="6ADF2722" w14:textId="77777777" w:rsidR="006B1E4D" w:rsidRDefault="00C0357F">
      <w:pPr>
        <w:pStyle w:val="berschrift2"/>
        <w:numPr>
          <w:ilvl w:val="1"/>
          <w:numId w:val="2"/>
        </w:numPr>
      </w:pPr>
      <w:bookmarkStart w:id="245" w:name="_Toc487636667"/>
      <w:r>
        <w:t>Zugriffsrecht Service</w:t>
      </w:r>
      <w:bookmarkEnd w:id="245"/>
    </w:p>
    <w:p w14:paraId="27806529" w14:textId="31C308F8" w:rsidR="006F7431" w:rsidRDefault="00C0357F">
      <w:pPr>
        <w:pStyle w:val="Textkrper"/>
      </w:pPr>
      <w:r>
        <w:t xml:space="preserve">Der Service verwaltet die Rechte für die Nutzung einer </w:t>
      </w:r>
      <w:r w:rsidR="00356FB2">
        <w:t>E-Ressource</w:t>
      </w:r>
      <w:r>
        <w:t xml:space="preserve">. Die Rechte sind auf der Basis von </w:t>
      </w:r>
      <w:r w:rsidR="0065047E">
        <w:t>Authentifizierung</w:t>
      </w:r>
      <w:r>
        <w:t>, Attributen oder eigenen Modellen (Gruppen, Rollen, Einzelberechtigungen) definiert.</w:t>
      </w:r>
    </w:p>
    <w:p w14:paraId="31C970FC" w14:textId="77777777" w:rsidR="006B1E4D" w:rsidRDefault="00C0357F" w:rsidP="00130E7C">
      <w:pPr>
        <w:pStyle w:val="berschrift1"/>
        <w:numPr>
          <w:ilvl w:val="0"/>
          <w:numId w:val="6"/>
        </w:numPr>
      </w:pPr>
      <w:bookmarkStart w:id="246" w:name="_Toc359855113"/>
      <w:bookmarkStart w:id="247" w:name="_Toc457223052"/>
      <w:bookmarkStart w:id="248" w:name="_Toc487636668"/>
      <w:bookmarkEnd w:id="246"/>
      <w:bookmarkEnd w:id="247"/>
      <w:r>
        <w:t>Haftungsausschluss/Hinweise auf Rechte Dritter</w:t>
      </w:r>
      <w:bookmarkEnd w:id="248"/>
    </w:p>
    <w:p w14:paraId="180031F7" w14:textId="77777777" w:rsidR="006B1E4D" w:rsidRDefault="00C0357F">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A898FF8" w14:textId="77777777" w:rsidR="006B1E4D" w:rsidRDefault="00C0357F">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6A65029F" w14:textId="77777777" w:rsidR="006B1E4D" w:rsidRDefault="00C0357F">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40226C52" w14:textId="77777777" w:rsidR="006B1E4D" w:rsidRDefault="00C0357F">
      <w:r>
        <w:lastRenderedPageBreak/>
        <w:t xml:space="preserve">Jede Haftung für Schäden, welche dem Benutzer aus dem Gebrauch der </w:t>
      </w:r>
      <w:r>
        <w:rPr>
          <w:b/>
        </w:rPr>
        <w:t>eCH</w:t>
      </w:r>
      <w:r>
        <w:t xml:space="preserve">-Standards entstehen ist, soweit gesetzlich zulässig, wegbedungen. </w:t>
      </w:r>
    </w:p>
    <w:p w14:paraId="03A26879" w14:textId="77777777" w:rsidR="006B1E4D" w:rsidRDefault="00C0357F" w:rsidP="00130E7C">
      <w:pPr>
        <w:pStyle w:val="berschrift1"/>
        <w:numPr>
          <w:ilvl w:val="0"/>
          <w:numId w:val="6"/>
        </w:numPr>
      </w:pPr>
      <w:bookmarkStart w:id="249" w:name="_Toc359855114"/>
      <w:bookmarkStart w:id="250" w:name="_Toc457223053"/>
      <w:bookmarkStart w:id="251" w:name="_Toc487636669"/>
      <w:bookmarkEnd w:id="249"/>
      <w:bookmarkEnd w:id="250"/>
      <w:r>
        <w:t>Urheberrechte</w:t>
      </w:r>
      <w:bookmarkEnd w:id="251"/>
    </w:p>
    <w:p w14:paraId="088EA5E7" w14:textId="77777777" w:rsidR="006B1E4D" w:rsidRDefault="00C0357F">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637F4E61" w14:textId="77777777" w:rsidR="006B1E4D" w:rsidRDefault="00C0357F">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25EED9AC" w14:textId="77777777" w:rsidR="006B1E4D" w:rsidRDefault="00C0357F">
      <w:r>
        <w:rPr>
          <w:b/>
        </w:rPr>
        <w:t>eCH</w:t>
      </w:r>
      <w:r>
        <w:t>-Standards sind vollständig dokumentiert und frei von lizenz- und/oder patentrechtlichen Einschränkungen. Die dazugehörige Dokumentation kann unentgeltlich bezogen werden.</w:t>
      </w:r>
    </w:p>
    <w:p w14:paraId="57216DAE" w14:textId="77777777" w:rsidR="006B1E4D" w:rsidRDefault="00C0357F">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38799004" w14:textId="77777777" w:rsidR="006B1E4D" w:rsidRDefault="00C0357F">
      <w:pPr>
        <w:widowControl/>
        <w:spacing w:after="0"/>
        <w:rPr>
          <w:rFonts w:eastAsia="Times New Roman" w:cs="Times New Roman"/>
          <w:b/>
          <w:bCs/>
          <w:sz w:val="36"/>
          <w:szCs w:val="16"/>
          <w:lang w:eastAsia="de-DE"/>
        </w:rPr>
      </w:pPr>
      <w:r>
        <w:br w:type="page"/>
      </w:r>
    </w:p>
    <w:p w14:paraId="2A96C132" w14:textId="77777777" w:rsidR="006B1E4D" w:rsidRPr="002E31CA" w:rsidRDefault="00C0357F">
      <w:pPr>
        <w:pStyle w:val="berschrift-Anhang"/>
        <w:rPr>
          <w:lang w:val="en-US"/>
        </w:rPr>
      </w:pPr>
      <w:bookmarkStart w:id="252" w:name="_Toc457223054"/>
      <w:bookmarkStart w:id="253" w:name="_Toc359855115"/>
      <w:bookmarkStart w:id="254" w:name="_Toc487636670"/>
      <w:bookmarkEnd w:id="252"/>
      <w:bookmarkEnd w:id="253"/>
      <w:r w:rsidRPr="00BB5185">
        <w:rPr>
          <w:lang w:val="en-US"/>
        </w:rPr>
        <w:lastRenderedPageBreak/>
        <w:t>Anhang</w:t>
      </w:r>
      <w:r w:rsidRPr="002E31CA">
        <w:rPr>
          <w:lang w:val="en-US"/>
        </w:rPr>
        <w:t xml:space="preserve"> A – </w:t>
      </w:r>
      <w:r w:rsidRPr="00BB5185">
        <w:rPr>
          <w:lang w:val="en-US"/>
        </w:rPr>
        <w:t>Referenzen</w:t>
      </w:r>
      <w:r w:rsidRPr="002E31CA">
        <w:rPr>
          <w:lang w:val="en-US"/>
        </w:rPr>
        <w:t xml:space="preserve"> &amp; </w:t>
      </w:r>
      <w:r w:rsidRPr="00BB5185">
        <w:rPr>
          <w:lang w:val="en-US"/>
        </w:rPr>
        <w:t>Bibliographie</w:t>
      </w:r>
      <w:bookmarkEnd w:id="254"/>
    </w:p>
    <w:p w14:paraId="6E1E947A" w14:textId="0957E0D3" w:rsidR="009D76DC" w:rsidRPr="009D76DC" w:rsidRDefault="00C85354" w:rsidP="009D76DC">
      <w:pPr>
        <w:autoSpaceDE w:val="0"/>
        <w:autoSpaceDN w:val="0"/>
        <w:adjustRightInd w:val="0"/>
        <w:spacing w:line="240" w:lineRule="atLeast"/>
        <w:ind w:left="640" w:hanging="640"/>
        <w:rPr>
          <w:rFonts w:cs="Arial"/>
          <w:noProof/>
          <w:szCs w:val="24"/>
        </w:rPr>
      </w:pPr>
      <w:r>
        <w:fldChar w:fldCharType="begin" w:fldLock="1"/>
      </w:r>
      <w:r w:rsidRPr="002E31CA">
        <w:rPr>
          <w:lang w:val="en-US"/>
        </w:rPr>
        <w:instrText xml:space="preserve">ADDIN Mendeley Bibliography CSL_BIBLIOGRAPHY </w:instrText>
      </w:r>
      <w:r>
        <w:fldChar w:fldCharType="separate"/>
      </w:r>
      <w:r w:rsidR="009D76DC" w:rsidRPr="009D76DC">
        <w:rPr>
          <w:rFonts w:cs="Arial"/>
          <w:noProof/>
          <w:szCs w:val="24"/>
        </w:rPr>
        <w:t>[1]</w:t>
      </w:r>
      <w:r w:rsidR="009D76DC" w:rsidRPr="009D76DC">
        <w:rPr>
          <w:rFonts w:cs="Arial"/>
          <w:noProof/>
          <w:szCs w:val="24"/>
        </w:rPr>
        <w:tab/>
        <w:t>Schweizerische Eidgenossenschaft, “Bundesgesetz über Zertifizierungsdienste im Bereich der elektronischen Signatur und anderer Anwendungen digitaler Zertifikate (Bundesgesetz über die elektronische Signatur, ZertES),” 2016 [Online]. Available: https://www.admin.ch/opc/de/classified-compilation/20131913/index.html</w:t>
      </w:r>
    </w:p>
    <w:p w14:paraId="2633081B"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[2]</w:t>
      </w:r>
      <w:r w:rsidRPr="009D76DC">
        <w:rPr>
          <w:rFonts w:cs="Arial"/>
          <w:noProof/>
          <w:szCs w:val="24"/>
        </w:rPr>
        <w:tab/>
        <w:t xml:space="preserve">N. Klingenstein, “Attribute aggregation and federated identity,” </w:t>
      </w:r>
      <w:r w:rsidRPr="009D76DC">
        <w:rPr>
          <w:rFonts w:cs="Arial"/>
          <w:i/>
          <w:iCs/>
          <w:noProof/>
          <w:szCs w:val="24"/>
        </w:rPr>
        <w:t>SAINT - 2007 Int. Symp. Appl. Internet - Work. SAINT-W</w:t>
      </w:r>
      <w:r w:rsidRPr="009D76DC">
        <w:rPr>
          <w:rFonts w:cs="Arial"/>
          <w:noProof/>
          <w:szCs w:val="24"/>
        </w:rPr>
        <w:t xml:space="preserve">, 2007. </w:t>
      </w:r>
    </w:p>
    <w:p w14:paraId="0ECAA9FC"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[3]</w:t>
      </w:r>
      <w:r w:rsidRPr="009D76DC">
        <w:rPr>
          <w:rFonts w:cs="Arial"/>
          <w:noProof/>
          <w:szCs w:val="24"/>
        </w:rPr>
        <w:tab/>
        <w:t xml:space="preserve">S. Cantor, J. Hodges, F. Hirsch, R. Philpott, R. S. a Security, J. Hughes, A. Origin, H. Lockhart, B. E. a Systems, M. Beach, R. Metz, B. A. Hamilton, R. Randall, T. Wisniewski, I. Reid, P. Austel, R. L. B. Morgan, P. C. Davis, J. Kemp, P. Madsen, A. Anderson, and S. Microsystems, “Glossary for the OASIS Security Assertion Markup Language (SAML) V2.0,” </w:t>
      </w:r>
      <w:r w:rsidRPr="009D76DC">
        <w:rPr>
          <w:rFonts w:cs="Arial"/>
          <w:i/>
          <w:iCs/>
          <w:noProof/>
          <w:szCs w:val="24"/>
        </w:rPr>
        <w:t>Oasis Stand.</w:t>
      </w:r>
      <w:r w:rsidRPr="009D76DC">
        <w:rPr>
          <w:rFonts w:cs="Arial"/>
          <w:noProof/>
          <w:szCs w:val="24"/>
        </w:rPr>
        <w:t>, 2005 [Online]. Available: https://docs.oasis-open.org/security/saml/v2.0/saml-glossary-2.0-os.pdf</w:t>
      </w:r>
    </w:p>
    <w:p w14:paraId="0FE7E88A"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[4]</w:t>
      </w:r>
      <w:r w:rsidRPr="009D76DC">
        <w:rPr>
          <w:rFonts w:cs="Arial"/>
          <w:noProof/>
          <w:szCs w:val="24"/>
        </w:rPr>
        <w:tab/>
        <w:t>N. Ragouzis, J. Hughes, R. Philpott, E. Maler, P. Madsen, and T. Scavo, “Security Assertion Markup Language (SAML) V2.0 Technical Overview (OASIS),” 2007 [Online]. Available: https://www.oasis-open.org/committees/security/docs/draft-sstc-baker-saml-arch-00.pdf</w:t>
      </w:r>
    </w:p>
    <w:p w14:paraId="4ED0AE41"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[5]</w:t>
      </w:r>
      <w:r w:rsidRPr="009D76DC">
        <w:rPr>
          <w:rFonts w:cs="Arial"/>
          <w:noProof/>
          <w:szCs w:val="24"/>
        </w:rPr>
        <w:tab/>
        <w:t>N. Sakimura, J. Bradley, M. Jones, B. de Medeiros, and C. Mortimore, “OpenID Connect Core 1.0 incorporating errata set 1,” 2014 [Online]. Available: http://openid.net/specs/openid-connect-core-1_0.html</w:t>
      </w:r>
    </w:p>
    <w:p w14:paraId="36B9CF54"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[6]</w:t>
      </w:r>
      <w:r w:rsidRPr="009D76DC">
        <w:rPr>
          <w:rFonts w:cs="Arial"/>
          <w:noProof/>
          <w:szCs w:val="24"/>
        </w:rPr>
        <w:tab/>
        <w:t>J. L. F. Paul A. Grassi, “DRAFT NIST Special Publication 800-63-3,” 2016.  [Online]. Available: https://pages.nist.gov/800-63-3/sp800-63-3.html. [Accessed: 01-Sep-2016]</w:t>
      </w:r>
    </w:p>
    <w:p w14:paraId="11538995"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[7]</w:t>
      </w:r>
      <w:r w:rsidRPr="009D76DC">
        <w:rPr>
          <w:rFonts w:cs="Arial"/>
          <w:noProof/>
          <w:szCs w:val="24"/>
        </w:rPr>
        <w:tab/>
        <w:t>W. E. Burr, D. F. Dodson, E. M. Newton, R. A. Perlner, W. T. Polk, W. E. Burr, D. F. Dodson, and R. A. Perlner, “NIST Special Publication 800-63-2 Electronic Authentication Guideline,” 2003 [Online]. Available: http://nvlpubs.nist.gov/nistpubs/SpecialPublications/NIST.SP.800-63-2.pdf</w:t>
      </w:r>
    </w:p>
    <w:p w14:paraId="4CD1D838"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[8]</w:t>
      </w:r>
      <w:r w:rsidRPr="009D76DC">
        <w:rPr>
          <w:rFonts w:cs="Arial"/>
          <w:noProof/>
          <w:szCs w:val="24"/>
        </w:rPr>
        <w:tab/>
        <w:t>NIST, “DRAFT Strength of Function for Authenticators - Biometrics.”  [Online]. Available: https://pages.nist.gov/SOFA/SOFA.html. [Accessed: 03-Nov-2016]</w:t>
      </w:r>
    </w:p>
    <w:p w14:paraId="2960B3F0"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[9]</w:t>
      </w:r>
      <w:r w:rsidRPr="009D76DC">
        <w:rPr>
          <w:rFonts w:cs="Arial"/>
          <w:noProof/>
          <w:szCs w:val="24"/>
        </w:rPr>
        <w:tab/>
        <w:t xml:space="preserve">P. Editors, W. Fumy, M. De Soete, E. J. Humphreys, K. Naemura, and K. Rannenberg, “ITU-T Recommendation X . 1254 | International Standard ISO / IEC DIS 29115 Information technology — Security techniques — Entity authentication assurance framework,” 2011. </w:t>
      </w:r>
    </w:p>
    <w:p w14:paraId="7DE3BE9F"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[10]</w:t>
      </w:r>
      <w:r w:rsidRPr="009D76DC">
        <w:rPr>
          <w:rFonts w:cs="Arial"/>
          <w:noProof/>
          <w:szCs w:val="24"/>
        </w:rPr>
        <w:tab/>
        <w:t>J. P. R. Paul A. Grassi, Elaine M. Newton, Ray A. Perlner, Andrew R. Regenscheid, William E. Burr, James L. Fenton, “DRAFT NIST Special Publication 800-63B,” 2016.  [Online]. Available: https://pages.nist.gov/800-63-3/sp800-63b.html. [Accessed: 22-Aug-2016]</w:t>
      </w:r>
    </w:p>
    <w:p w14:paraId="2514E20F"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[11]</w:t>
      </w:r>
      <w:r w:rsidRPr="009D76DC">
        <w:rPr>
          <w:rFonts w:cs="Arial"/>
          <w:noProof/>
          <w:szCs w:val="24"/>
        </w:rPr>
        <w:tab/>
        <w:t xml:space="preserve">D. A. S. Europ, I. Parlamentder, R. A. T. D. E. R. Europ, and I. Union, “VERORDNUNG (EU) Nr. 910/2014 DES EUROPÄISCHEN PARLAMENTS UND DES RATES vom 23. Juli 2014 über elektronische Identifizierung und Vertrauensdienste für elektronische Transaktionen im Binnenmarkt und zur Aufhebung der Richtlinie 1999/93/EG, (eIDAS),” 2015. </w:t>
      </w:r>
    </w:p>
    <w:p w14:paraId="2D311C83"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[12]</w:t>
      </w:r>
      <w:r w:rsidRPr="009D76DC">
        <w:rPr>
          <w:rFonts w:cs="Arial"/>
          <w:noProof/>
          <w:szCs w:val="24"/>
        </w:rPr>
        <w:tab/>
        <w:t>E. D. Hardt, “The OAuth 2.0 Authorization Framework [RFC 6749],” 2012 [Online]. Available: https://tools.ietf.org/html/rfc6749</w:t>
      </w:r>
    </w:p>
    <w:p w14:paraId="501F96DE"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[13]</w:t>
      </w:r>
      <w:r w:rsidRPr="009D76DC">
        <w:rPr>
          <w:rFonts w:cs="Arial"/>
          <w:noProof/>
          <w:szCs w:val="24"/>
        </w:rPr>
        <w:tab/>
        <w:t>M. Jones, J. Bradley, and N. Sakimuar, “JSON Web Token (JWT),” 2015 [Online]. Available: https://tools.ietf.org/pdf/rfc7519.pdf</w:t>
      </w:r>
    </w:p>
    <w:p w14:paraId="66EBB536"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[14]</w:t>
      </w:r>
      <w:r w:rsidRPr="009D76DC">
        <w:rPr>
          <w:rFonts w:cs="Arial"/>
          <w:noProof/>
          <w:szCs w:val="24"/>
        </w:rPr>
        <w:tab/>
        <w:t xml:space="preserve">S. Cantor, J. Hodges, F. Hirsch, R. Philpott, R. S. a Security, J. Hughes, A. Origin, H. </w:t>
      </w:r>
      <w:r w:rsidRPr="009D76DC">
        <w:rPr>
          <w:rFonts w:cs="Arial"/>
          <w:noProof/>
          <w:szCs w:val="24"/>
        </w:rPr>
        <w:lastRenderedPageBreak/>
        <w:t xml:space="preserve">Lockhart, B. E. a Systems, M. Beach, R. Metz, B. A. Hamilton, R. Randall, T. Wisniewski, I. Reid, P. Austel, R. L. B. Morgan, P. C. Davis, J. Kemp, P. Madsen, A. Anderson, and S. Microsystems, “Profiles for the OASIS Security Assertion Markup Language ( SAML ),” </w:t>
      </w:r>
      <w:r w:rsidRPr="009D76DC">
        <w:rPr>
          <w:rFonts w:cs="Arial"/>
          <w:i/>
          <w:iCs/>
          <w:noProof/>
          <w:szCs w:val="24"/>
        </w:rPr>
        <w:t>Oasis Stand.</w:t>
      </w:r>
      <w:r w:rsidRPr="009D76DC">
        <w:rPr>
          <w:rFonts w:cs="Arial"/>
          <w:noProof/>
          <w:szCs w:val="24"/>
        </w:rPr>
        <w:t>, 2005 [Online]. Available: https://docs.oasis-open.org/security/saml/v2.0/saml-profiles-2.0-os.pdf</w:t>
      </w:r>
    </w:p>
    <w:p w14:paraId="7B93CE67"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[15]</w:t>
      </w:r>
      <w:r w:rsidRPr="009D76DC">
        <w:rPr>
          <w:rFonts w:cs="Arial"/>
          <w:noProof/>
          <w:szCs w:val="24"/>
        </w:rPr>
        <w:tab/>
        <w:t>J. L. F. Paul A. Grassi, Jamie M. Danker, William E. Burr, “DRAFT NIST Special Publication 800-63A,” 2016.  [Online]. Available: https://pages.nist.gov/800-63-3/sp800-63a.html. [Accessed: 01-Sep-2016]</w:t>
      </w:r>
    </w:p>
    <w:p w14:paraId="706233EF" w14:textId="77777777" w:rsidR="009D76DC" w:rsidRPr="009D76DC" w:rsidRDefault="009D76DC" w:rsidP="009D76DC">
      <w:pPr>
        <w:autoSpaceDE w:val="0"/>
        <w:autoSpaceDN w:val="0"/>
        <w:adjustRightInd w:val="0"/>
        <w:spacing w:line="240" w:lineRule="atLeast"/>
        <w:ind w:left="640" w:hanging="640"/>
        <w:rPr>
          <w:rFonts w:cs="Arial"/>
          <w:noProof/>
          <w:szCs w:val="24"/>
        </w:rPr>
      </w:pPr>
      <w:r w:rsidRPr="009D76DC">
        <w:rPr>
          <w:rFonts w:cs="Arial"/>
          <w:noProof/>
          <w:szCs w:val="24"/>
        </w:rPr>
        <w:t>[16]</w:t>
      </w:r>
      <w:r w:rsidRPr="009D76DC">
        <w:rPr>
          <w:rFonts w:cs="Arial"/>
          <w:noProof/>
          <w:szCs w:val="24"/>
        </w:rPr>
        <w:tab/>
        <w:t xml:space="preserve">D. Bundesversammlung and D. S. Eidgenossenschaft, </w:t>
      </w:r>
      <w:r w:rsidRPr="009D76DC">
        <w:rPr>
          <w:rFonts w:cs="Arial"/>
          <w:i/>
          <w:iCs/>
          <w:noProof/>
          <w:szCs w:val="24"/>
        </w:rPr>
        <w:t>Bundesgesetz über die Unternehmens-Identifikationsnummer (UIDG)</w:t>
      </w:r>
      <w:r w:rsidRPr="009D76DC">
        <w:rPr>
          <w:rFonts w:cs="Arial"/>
          <w:noProof/>
          <w:szCs w:val="24"/>
        </w:rPr>
        <w:t>. 2011 [Online]. Available: https://www.admin.ch/opc/de/classified-compilation/20082601/index.html</w:t>
      </w:r>
    </w:p>
    <w:p w14:paraId="026F5509" w14:textId="77777777" w:rsidR="009D76DC" w:rsidRPr="009D76DC" w:rsidRDefault="009D76DC" w:rsidP="009D76DC">
      <w:pPr>
        <w:autoSpaceDE w:val="0"/>
        <w:autoSpaceDN w:val="0"/>
        <w:adjustRightInd w:val="0"/>
        <w:spacing w:line="240" w:lineRule="atLeast"/>
        <w:ind w:left="640" w:hanging="640"/>
        <w:rPr>
          <w:rFonts w:cs="Arial"/>
          <w:noProof/>
        </w:rPr>
      </w:pPr>
      <w:r w:rsidRPr="009D76DC">
        <w:rPr>
          <w:rFonts w:cs="Arial"/>
          <w:noProof/>
          <w:szCs w:val="24"/>
        </w:rPr>
        <w:t>[17]</w:t>
      </w:r>
      <w:r w:rsidRPr="009D76DC">
        <w:rPr>
          <w:rFonts w:cs="Arial"/>
          <w:noProof/>
          <w:szCs w:val="24"/>
        </w:rPr>
        <w:tab/>
        <w:t xml:space="preserve">K. Lawrence, C. Kaler, A. Nadalin, M. Goodner, and M. Gudgin, “WS-Trust 1.4,” </w:t>
      </w:r>
      <w:r w:rsidRPr="009D76DC">
        <w:rPr>
          <w:rFonts w:cs="Arial"/>
          <w:i/>
          <w:iCs/>
          <w:noProof/>
          <w:szCs w:val="24"/>
        </w:rPr>
        <w:t>Oasis Stand.</w:t>
      </w:r>
      <w:r w:rsidRPr="009D76DC">
        <w:rPr>
          <w:rFonts w:cs="Arial"/>
          <w:noProof/>
          <w:szCs w:val="24"/>
        </w:rPr>
        <w:t>, no. February, 2009 [Online]. Available: http://docs.oasis-open.org/ws-sx/ws-trust/v1.4/os/ws-trust-1.4-spec-os.html</w:t>
      </w:r>
    </w:p>
    <w:p w14:paraId="747E6989" w14:textId="71132CC9" w:rsidR="006B1E4D" w:rsidRPr="00525E49" w:rsidRDefault="00C85354" w:rsidP="00FC1C22">
      <w:pPr>
        <w:autoSpaceDE w:val="0"/>
        <w:autoSpaceDN w:val="0"/>
        <w:adjustRightInd w:val="0"/>
        <w:spacing w:line="240" w:lineRule="atLeast"/>
        <w:ind w:left="640" w:hanging="640"/>
        <w:rPr>
          <w:lang w:val="en-US"/>
        </w:rPr>
      </w:pPr>
      <w:r>
        <w:fldChar w:fldCharType="end"/>
      </w:r>
    </w:p>
    <w:p w14:paraId="4D6AEDF3" w14:textId="77777777" w:rsidR="006B1E4D" w:rsidRDefault="00C0357F">
      <w:pPr>
        <w:pStyle w:val="berschrift-Anhang"/>
      </w:pPr>
      <w:bookmarkStart w:id="255" w:name="_Toc359855116"/>
      <w:bookmarkStart w:id="256" w:name="_Toc457223055"/>
      <w:bookmarkStart w:id="257" w:name="_Toc487636671"/>
      <w:bookmarkEnd w:id="255"/>
      <w:bookmarkEnd w:id="256"/>
      <w:r>
        <w:t>Anhang B – Mitarbeit &amp; Überprüfung</w:t>
      </w:r>
      <w:bookmarkEnd w:id="257"/>
    </w:p>
    <w:p w14:paraId="1A375686" w14:textId="77777777" w:rsidR="006B1E4D" w:rsidRDefault="00C0357F">
      <w:pPr>
        <w:rPr>
          <w:b/>
        </w:rPr>
      </w:pPr>
      <w:r>
        <w:t>&lt;Hier sind alle Mitarbeiterinnen und Mitarbeiter aufzuführen, die an dieser Version des Dokuments mitgearbeitet haben.&gt;</w:t>
      </w:r>
    </w:p>
    <w:tbl>
      <w:tblPr>
        <w:tblW w:w="9211" w:type="dxa"/>
        <w:tblCellMar>
          <w:left w:w="70" w:type="dxa"/>
          <w:right w:w="70" w:type="dxa"/>
        </w:tblCellMar>
        <w:tblLook w:val="0000" w:firstRow="0" w:lastRow="0" w:firstColumn="0" w:lastColumn="0" w:noHBand="0" w:noVBand="0"/>
      </w:tblPr>
      <w:tblGrid>
        <w:gridCol w:w="2196"/>
        <w:gridCol w:w="7015"/>
      </w:tblGrid>
      <w:tr w:rsidR="006B1E4D" w14:paraId="1F7FEB58" w14:textId="77777777">
        <w:tc>
          <w:tcPr>
            <w:tcW w:w="2196" w:type="dxa"/>
            <w:shd w:val="clear" w:color="auto" w:fill="auto"/>
            <w:vAlign w:val="center"/>
          </w:tcPr>
          <w:p w14:paraId="57FF24F3" w14:textId="77777777" w:rsidR="006B1E4D" w:rsidRDefault="00C0357F">
            <w:pPr>
              <w:pStyle w:val="Tabellentext"/>
            </w:pPr>
            <w:r>
              <w:t>&lt;N. N.&gt;</w:t>
            </w:r>
          </w:p>
        </w:tc>
        <w:tc>
          <w:tcPr>
            <w:tcW w:w="7014" w:type="dxa"/>
            <w:shd w:val="clear" w:color="auto" w:fill="auto"/>
            <w:vAlign w:val="center"/>
          </w:tcPr>
          <w:p w14:paraId="7239690C" w14:textId="77777777" w:rsidR="006B1E4D" w:rsidRDefault="00C0357F">
            <w:pPr>
              <w:pStyle w:val="Tabellentext"/>
            </w:pPr>
            <w:r>
              <w:t>&lt;Organisation/Firma&gt;</w:t>
            </w:r>
          </w:p>
        </w:tc>
      </w:tr>
      <w:tr w:rsidR="006B1E4D" w14:paraId="30577296" w14:textId="77777777">
        <w:tc>
          <w:tcPr>
            <w:tcW w:w="2196" w:type="dxa"/>
            <w:shd w:val="clear" w:color="auto" w:fill="auto"/>
            <w:vAlign w:val="center"/>
          </w:tcPr>
          <w:p w14:paraId="09745DB9" w14:textId="77777777" w:rsidR="006B1E4D" w:rsidRDefault="00C0357F">
            <w:pPr>
              <w:pStyle w:val="Tabellentext"/>
            </w:pPr>
            <w:r>
              <w:t>&lt;N. N.&gt;</w:t>
            </w:r>
          </w:p>
        </w:tc>
        <w:tc>
          <w:tcPr>
            <w:tcW w:w="7014" w:type="dxa"/>
            <w:shd w:val="clear" w:color="auto" w:fill="auto"/>
            <w:vAlign w:val="center"/>
          </w:tcPr>
          <w:p w14:paraId="503C3203" w14:textId="77777777" w:rsidR="006B1E4D" w:rsidRDefault="00C0357F">
            <w:pPr>
              <w:pStyle w:val="Tabellentext"/>
            </w:pPr>
            <w:r>
              <w:t>&lt;Organisation/Firma&gt;</w:t>
            </w:r>
          </w:p>
        </w:tc>
      </w:tr>
    </w:tbl>
    <w:p w14:paraId="25D3A1A3" w14:textId="77777777" w:rsidR="006B1E4D" w:rsidRDefault="00C0357F">
      <w:pPr>
        <w:pStyle w:val="berschrift-Anhang"/>
      </w:pPr>
      <w:bookmarkStart w:id="258" w:name="_Toc457223056"/>
      <w:bookmarkStart w:id="259" w:name="_Toc359855117"/>
      <w:bookmarkStart w:id="260" w:name="_Toc487636672"/>
      <w:r>
        <w:t>Anhang C – Abkürzungen</w:t>
      </w:r>
      <w:bookmarkEnd w:id="258"/>
      <w:bookmarkEnd w:id="259"/>
      <w:r>
        <w:t xml:space="preserve"> und Glossar</w:t>
      </w:r>
      <w:bookmarkEnd w:id="260"/>
    </w:p>
    <w:tbl>
      <w:tblPr>
        <w:tblW w:w="9211" w:type="dxa"/>
        <w:tblCellMar>
          <w:left w:w="70" w:type="dxa"/>
          <w:right w:w="70" w:type="dxa"/>
        </w:tblCellMar>
        <w:tblLook w:val="0000" w:firstRow="0" w:lastRow="0" w:firstColumn="0" w:lastColumn="0" w:noHBand="0" w:noVBand="0"/>
      </w:tblPr>
      <w:tblGrid>
        <w:gridCol w:w="2196"/>
        <w:gridCol w:w="7015"/>
      </w:tblGrid>
      <w:tr w:rsidR="006B1E4D" w:rsidRPr="00C16A91" w14:paraId="6CE55D99" w14:textId="77777777">
        <w:tc>
          <w:tcPr>
            <w:tcW w:w="2196" w:type="dxa"/>
            <w:shd w:val="clear" w:color="auto" w:fill="auto"/>
            <w:vAlign w:val="center"/>
          </w:tcPr>
          <w:p w14:paraId="42ECA615" w14:textId="2785359C" w:rsidR="006B1E4D" w:rsidRDefault="00FA17E1" w:rsidP="00FA17E1">
            <w:pPr>
              <w:pStyle w:val="Tabellentext"/>
            </w:pPr>
            <w:r>
              <w:t>STIAM</w:t>
            </w:r>
          </w:p>
        </w:tc>
        <w:tc>
          <w:tcPr>
            <w:tcW w:w="7014" w:type="dxa"/>
            <w:shd w:val="clear" w:color="auto" w:fill="auto"/>
            <w:vAlign w:val="center"/>
          </w:tcPr>
          <w:p w14:paraId="0BAC527E" w14:textId="7144EAB9" w:rsidR="006B1E4D" w:rsidRPr="00BB5185" w:rsidRDefault="007242EC">
            <w:pPr>
              <w:pStyle w:val="Tabellentext"/>
              <w:rPr>
                <w:lang w:val="en-US"/>
              </w:rPr>
            </w:pPr>
            <w:r w:rsidRPr="008058B8">
              <w:rPr>
                <w:lang w:val="en-US"/>
              </w:rPr>
              <w:t>Secure idenTity acrOss boRders linKed</w:t>
            </w:r>
          </w:p>
        </w:tc>
      </w:tr>
      <w:tr w:rsidR="006B1E4D" w14:paraId="62433363" w14:textId="77777777">
        <w:tc>
          <w:tcPr>
            <w:tcW w:w="2196" w:type="dxa"/>
            <w:shd w:val="clear" w:color="auto" w:fill="auto"/>
            <w:vAlign w:val="center"/>
          </w:tcPr>
          <w:p w14:paraId="3644AEC5" w14:textId="77777777" w:rsidR="006B1E4D" w:rsidRDefault="00C0357F">
            <w:pPr>
              <w:pStyle w:val="Tabellentext"/>
            </w:pPr>
            <w:r>
              <w:t>&lt;Abk.&gt;</w:t>
            </w:r>
          </w:p>
        </w:tc>
        <w:tc>
          <w:tcPr>
            <w:tcW w:w="7014" w:type="dxa"/>
            <w:shd w:val="clear" w:color="auto" w:fill="auto"/>
            <w:vAlign w:val="center"/>
          </w:tcPr>
          <w:p w14:paraId="03F17C89" w14:textId="77777777" w:rsidR="006B1E4D" w:rsidRDefault="00C0357F">
            <w:pPr>
              <w:pStyle w:val="Tabellentext"/>
            </w:pPr>
            <w:r>
              <w:t>&lt;Text&gt;</w:t>
            </w:r>
          </w:p>
        </w:tc>
      </w:tr>
    </w:tbl>
    <w:p w14:paraId="7DCCE158" w14:textId="77777777" w:rsidR="006B1E4D" w:rsidRDefault="00C0357F">
      <w:bookmarkStart w:id="261" w:name="_Ref338769986"/>
      <w:bookmarkStart w:id="262" w:name="_Toc359855119"/>
      <w:bookmarkStart w:id="263" w:name="_Toc457223057"/>
      <w:bookmarkEnd w:id="261"/>
      <w:bookmarkEnd w:id="262"/>
      <w:bookmarkEnd w:id="263"/>
      <w:r>
        <w:br w:type="page"/>
      </w:r>
    </w:p>
    <w:p w14:paraId="37EDEC1F" w14:textId="77777777" w:rsidR="006B1E4D" w:rsidRDefault="006B1E4D">
      <w:pPr>
        <w:pStyle w:val="Textkrper"/>
      </w:pPr>
    </w:p>
    <w:p w14:paraId="3D88448B" w14:textId="77777777" w:rsidR="006B1E4D" w:rsidRDefault="00C0357F">
      <w:pPr>
        <w:pStyle w:val="berschrift1"/>
        <w:numPr>
          <w:ilvl w:val="0"/>
          <w:numId w:val="0"/>
        </w:numPr>
      </w:pPr>
      <w:bookmarkStart w:id="264" w:name="_Toc359855120"/>
      <w:bookmarkStart w:id="265" w:name="_Toc457223058"/>
      <w:bookmarkStart w:id="266" w:name="_Toc487636673"/>
      <w:bookmarkEnd w:id="264"/>
      <w:bookmarkEnd w:id="265"/>
      <w:r>
        <w:t>Anhang E – Abbildungsverzeichnis</w:t>
      </w:r>
      <w:bookmarkEnd w:id="266"/>
    </w:p>
    <w:p w14:paraId="27897FDE" w14:textId="3BA41321" w:rsidR="008E0A4E" w:rsidRDefault="00C0357F">
      <w:pPr>
        <w:pStyle w:val="Abbildungsverzeichnis"/>
        <w:rPr>
          <w:rFonts w:asciiTheme="minorHAnsi" w:eastAsiaTheme="minorEastAsia" w:hAnsiTheme="minorHAnsi" w:cstheme="minorBidi"/>
          <w:noProof/>
          <w:color w:val="auto"/>
          <w:szCs w:val="22"/>
        </w:rPr>
      </w:pPr>
      <w:r>
        <w:fldChar w:fldCharType="begin"/>
      </w:r>
      <w:r>
        <w:instrText>TOC \c "Abbildung"</w:instrText>
      </w:r>
      <w:r>
        <w:fldChar w:fldCharType="separate"/>
      </w:r>
      <w:r w:rsidR="008E0A4E">
        <w:rPr>
          <w:noProof/>
        </w:rPr>
        <w:t>Abbildung 1: Schematische Funktionsweise eines Authentifizierungsmittels</w:t>
      </w:r>
      <w:r w:rsidR="008E0A4E">
        <w:rPr>
          <w:noProof/>
        </w:rPr>
        <w:tab/>
      </w:r>
      <w:r w:rsidR="008E0A4E">
        <w:rPr>
          <w:noProof/>
        </w:rPr>
        <w:fldChar w:fldCharType="begin"/>
      </w:r>
      <w:r w:rsidR="008E0A4E">
        <w:rPr>
          <w:noProof/>
        </w:rPr>
        <w:instrText xml:space="preserve"> PAGEREF _Toc485136156 \h </w:instrText>
      </w:r>
      <w:r w:rsidR="008E0A4E">
        <w:rPr>
          <w:noProof/>
        </w:rPr>
      </w:r>
      <w:r w:rsidR="008E0A4E">
        <w:rPr>
          <w:noProof/>
        </w:rPr>
        <w:fldChar w:fldCharType="separate"/>
      </w:r>
      <w:r w:rsidR="004F7525">
        <w:rPr>
          <w:noProof/>
        </w:rPr>
        <w:t>11</w:t>
      </w:r>
      <w:r w:rsidR="008E0A4E">
        <w:rPr>
          <w:noProof/>
        </w:rPr>
        <w:fldChar w:fldCharType="end"/>
      </w:r>
    </w:p>
    <w:p w14:paraId="60FB2576" w14:textId="207EAEB6" w:rsidR="008E0A4E" w:rsidRDefault="008E0A4E">
      <w:pPr>
        <w:pStyle w:val="Abbildungsverzeichnis"/>
        <w:rPr>
          <w:rFonts w:asciiTheme="minorHAnsi" w:eastAsiaTheme="minorEastAsia" w:hAnsiTheme="minorHAnsi" w:cstheme="minorBidi"/>
          <w:noProof/>
          <w:color w:val="auto"/>
          <w:szCs w:val="22"/>
        </w:rPr>
      </w:pPr>
      <w:r>
        <w:rPr>
          <w:noProof/>
        </w:rPr>
        <w:t>Abbildung 2: Modell einer Identity Federation</w:t>
      </w:r>
      <w:r>
        <w:rPr>
          <w:noProof/>
        </w:rPr>
        <w:tab/>
      </w:r>
      <w:r>
        <w:rPr>
          <w:noProof/>
        </w:rPr>
        <w:fldChar w:fldCharType="begin"/>
      </w:r>
      <w:r>
        <w:rPr>
          <w:noProof/>
        </w:rPr>
        <w:instrText xml:space="preserve"> PAGEREF _Toc485136157 \h </w:instrText>
      </w:r>
      <w:r>
        <w:rPr>
          <w:noProof/>
        </w:rPr>
      </w:r>
      <w:r>
        <w:rPr>
          <w:noProof/>
        </w:rPr>
        <w:fldChar w:fldCharType="separate"/>
      </w:r>
      <w:ins w:id="267" w:author="Marc Kunz" w:date="2017-07-12T15:24:00Z">
        <w:r w:rsidR="004F7525">
          <w:rPr>
            <w:noProof/>
          </w:rPr>
          <w:t>20</w:t>
        </w:r>
      </w:ins>
      <w:del w:id="268" w:author="Marc Kunz" w:date="2017-07-12T15:24:00Z">
        <w:r w:rsidDel="004F7525">
          <w:rPr>
            <w:noProof/>
          </w:rPr>
          <w:delText>19</w:delText>
        </w:r>
      </w:del>
      <w:r>
        <w:rPr>
          <w:noProof/>
        </w:rPr>
        <w:fldChar w:fldCharType="end"/>
      </w:r>
    </w:p>
    <w:p w14:paraId="1DD91A74" w14:textId="446BE1CE" w:rsidR="008E0A4E" w:rsidRDefault="008E0A4E">
      <w:pPr>
        <w:pStyle w:val="Abbildungsverzeichnis"/>
        <w:rPr>
          <w:rFonts w:asciiTheme="minorHAnsi" w:eastAsiaTheme="minorEastAsia" w:hAnsiTheme="minorHAnsi" w:cstheme="minorBidi"/>
          <w:noProof/>
          <w:color w:val="auto"/>
          <w:szCs w:val="22"/>
        </w:rPr>
      </w:pPr>
      <w:r>
        <w:rPr>
          <w:noProof/>
        </w:rPr>
        <w:t>Abbildung 3: STIAM-Komponenten</w:t>
      </w:r>
      <w:r>
        <w:rPr>
          <w:noProof/>
        </w:rPr>
        <w:tab/>
      </w:r>
      <w:r>
        <w:rPr>
          <w:noProof/>
        </w:rPr>
        <w:fldChar w:fldCharType="begin"/>
      </w:r>
      <w:r>
        <w:rPr>
          <w:noProof/>
        </w:rPr>
        <w:instrText xml:space="preserve"> PAGEREF _Toc485136158 \h </w:instrText>
      </w:r>
      <w:r>
        <w:rPr>
          <w:noProof/>
        </w:rPr>
      </w:r>
      <w:r>
        <w:rPr>
          <w:noProof/>
        </w:rPr>
        <w:fldChar w:fldCharType="separate"/>
      </w:r>
      <w:r w:rsidR="004F7525">
        <w:rPr>
          <w:noProof/>
        </w:rPr>
        <w:t>32</w:t>
      </w:r>
      <w:r>
        <w:rPr>
          <w:noProof/>
        </w:rPr>
        <w:fldChar w:fldCharType="end"/>
      </w:r>
    </w:p>
    <w:p w14:paraId="1A7B4484" w14:textId="62F65373" w:rsidR="006B1E4D" w:rsidRDefault="00C0357F">
      <w:pPr>
        <w:pStyle w:val="berschrift-Anhang"/>
      </w:pPr>
      <w:r>
        <w:fldChar w:fldCharType="end"/>
      </w:r>
    </w:p>
    <w:p w14:paraId="62A8F146" w14:textId="79C266B0" w:rsidR="008E0A4E" w:rsidRDefault="00C0357F">
      <w:pPr>
        <w:pStyle w:val="Abbildungsverzeichnis"/>
        <w:rPr>
          <w:rFonts w:asciiTheme="minorHAnsi" w:eastAsiaTheme="minorEastAsia" w:hAnsiTheme="minorHAnsi" w:cstheme="minorBidi"/>
          <w:noProof/>
          <w:color w:val="auto"/>
          <w:szCs w:val="22"/>
        </w:rPr>
      </w:pPr>
      <w:r>
        <w:fldChar w:fldCharType="begin"/>
      </w:r>
      <w:r>
        <w:instrText>TOC \c "Tabelle"</w:instrText>
      </w:r>
      <w:r>
        <w:fldChar w:fldCharType="separate"/>
      </w:r>
      <w:r w:rsidR="008E0A4E">
        <w:rPr>
          <w:noProof/>
        </w:rPr>
        <w:t>Tabelle 1: Beispiele für Authentifizierungsmittel und zugehörigem Credential</w:t>
      </w:r>
      <w:r w:rsidR="008E0A4E">
        <w:rPr>
          <w:noProof/>
        </w:rPr>
        <w:tab/>
      </w:r>
      <w:r w:rsidR="008E0A4E">
        <w:rPr>
          <w:noProof/>
        </w:rPr>
        <w:fldChar w:fldCharType="begin"/>
      </w:r>
      <w:r w:rsidR="008E0A4E">
        <w:rPr>
          <w:noProof/>
        </w:rPr>
        <w:instrText xml:space="preserve"> PAGEREF _Toc485136159 \h </w:instrText>
      </w:r>
      <w:r w:rsidR="008E0A4E">
        <w:rPr>
          <w:noProof/>
        </w:rPr>
      </w:r>
      <w:r w:rsidR="008E0A4E">
        <w:rPr>
          <w:noProof/>
        </w:rPr>
        <w:fldChar w:fldCharType="separate"/>
      </w:r>
      <w:ins w:id="269" w:author="Marc Kunz" w:date="2017-07-12T15:24:00Z">
        <w:r w:rsidR="004F7525">
          <w:rPr>
            <w:noProof/>
          </w:rPr>
          <w:t>13</w:t>
        </w:r>
      </w:ins>
      <w:del w:id="270" w:author="Marc Kunz" w:date="2017-07-12T15:24:00Z">
        <w:r w:rsidR="008E0A4E" w:rsidDel="004F7525">
          <w:rPr>
            <w:noProof/>
          </w:rPr>
          <w:delText>12</w:delText>
        </w:r>
      </w:del>
      <w:r w:rsidR="008E0A4E">
        <w:rPr>
          <w:noProof/>
        </w:rPr>
        <w:fldChar w:fldCharType="end"/>
      </w:r>
    </w:p>
    <w:p w14:paraId="4FBE056B" w14:textId="77777777" w:rsidR="006B1E4D" w:rsidRDefault="00C0357F">
      <w:r>
        <w:fldChar w:fldCharType="end"/>
      </w:r>
    </w:p>
    <w:sectPr w:rsidR="006B1E4D">
      <w:headerReference w:type="default" r:id="rId15"/>
      <w:footerReference w:type="default" r:id="rId16"/>
      <w:pgSz w:w="11906" w:h="16838"/>
      <w:pgMar w:top="1134" w:right="1134" w:bottom="907" w:left="1701" w:header="567" w:footer="454"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Marc Kunz" w:date="2017-04-26T16:20:00Z" w:initials="kum4 ">
    <w:p w14:paraId="5A8E916E" w14:textId="2CE8F1B3" w:rsidR="00D26D70" w:rsidRDefault="00D26D70">
      <w:pPr>
        <w:pStyle w:val="Kommentartext"/>
      </w:pPr>
      <w:r>
        <w:rPr>
          <w:rStyle w:val="Kommentarzeichen"/>
        </w:rPr>
        <w:annotationRef/>
      </w:r>
      <w:r>
        <w:t>Wie einpflegen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8E916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07759" w14:textId="77777777" w:rsidR="00D26D70" w:rsidRDefault="00D26D70">
      <w:pPr>
        <w:spacing w:after="0" w:line="240" w:lineRule="auto"/>
      </w:pPr>
      <w:r>
        <w:separator/>
      </w:r>
    </w:p>
  </w:endnote>
  <w:endnote w:type="continuationSeparator" w:id="0">
    <w:p w14:paraId="4324D6D0" w14:textId="77777777" w:rsidR="00D26D70" w:rsidRDefault="00D2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D26D70" w14:paraId="70E0D379" w14:textId="77777777">
      <w:trPr>
        <w:cantSplit/>
      </w:trPr>
      <w:tc>
        <w:tcPr>
          <w:tcW w:w="9468" w:type="dxa"/>
          <w:shd w:val="clear" w:color="auto" w:fill="auto"/>
        </w:tcPr>
        <w:p w14:paraId="38EABB31" w14:textId="77777777" w:rsidR="00D26D70" w:rsidRDefault="00D26D70">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201C1866" w14:textId="77777777" w:rsidR="00D26D70" w:rsidRDefault="00D26D70">
          <w:pPr>
            <w:pStyle w:val="Referenz"/>
            <w:tabs>
              <w:tab w:val="right" w:pos="9072"/>
            </w:tabs>
          </w:pPr>
        </w:p>
      </w:tc>
    </w:tr>
  </w:tbl>
  <w:p w14:paraId="7C1DC1AA" w14:textId="77777777" w:rsidR="00D26D70" w:rsidRPr="00082027" w:rsidRDefault="00D26D70">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4FFBE" w14:textId="77777777" w:rsidR="00D26D70" w:rsidRDefault="00D26D70">
      <w:pPr>
        <w:spacing w:after="0" w:line="240" w:lineRule="auto"/>
      </w:pPr>
      <w:r>
        <w:separator/>
      </w:r>
    </w:p>
  </w:footnote>
  <w:footnote w:type="continuationSeparator" w:id="0">
    <w:p w14:paraId="012EAB79" w14:textId="77777777" w:rsidR="00D26D70" w:rsidRDefault="00D26D70">
      <w:pPr>
        <w:spacing w:after="0" w:line="240" w:lineRule="auto"/>
      </w:pPr>
      <w:r>
        <w:continuationSeparator/>
      </w:r>
    </w:p>
  </w:footnote>
  <w:footnote w:id="1">
    <w:p w14:paraId="0340B1B8" w14:textId="77777777" w:rsidR="00D26D70" w:rsidRDefault="00D26D70" w:rsidP="00AD6FC5">
      <w:pPr>
        <w:pStyle w:val="Funotentext"/>
      </w:pPr>
      <w:r w:rsidRPr="001544CD">
        <w:rPr>
          <w:rStyle w:val="Funotenzeichen"/>
        </w:rPr>
        <w:footnoteRef/>
      </w:r>
      <w:r>
        <w:t xml:space="preserve"> Zum Credential gehört immer auch der Identifier, z.B. der Name des Benutzers.</w:t>
      </w:r>
    </w:p>
  </w:footnote>
  <w:footnote w:id="2">
    <w:p w14:paraId="200D934F" w14:textId="15518520" w:rsidR="00D26D70" w:rsidRPr="00073291" w:rsidRDefault="00D26D70">
      <w:pPr>
        <w:pStyle w:val="Funotentext"/>
      </w:pPr>
      <w:r w:rsidRPr="001544CD">
        <w:rPr>
          <w:rStyle w:val="Funotenzeichen"/>
        </w:rPr>
        <w:footnoteRef/>
      </w:r>
      <w:r>
        <w:t xml:space="preserve"> Siehe: </w:t>
      </w:r>
      <w:r w:rsidRPr="00ED60FE">
        <w:rPr>
          <w:rFonts w:cs="Arial"/>
          <w:noProof/>
          <w:szCs w:val="24"/>
        </w:rPr>
        <w:t>https://www.eid-stork2.eu</w:t>
      </w:r>
    </w:p>
  </w:footnote>
  <w:footnote w:id="3">
    <w:p w14:paraId="4047A459" w14:textId="6BFAC8F3" w:rsidR="00D26D70" w:rsidRDefault="00D26D70">
      <w:pPr>
        <w:pStyle w:val="Funotentext"/>
      </w:pPr>
      <w:r w:rsidRPr="001544CD">
        <w:rPr>
          <w:rStyle w:val="Funotenzeichen"/>
        </w:rPr>
        <w:footnoteRef/>
      </w:r>
      <w:r>
        <w:t xml:space="preserve"> </w:t>
      </w:r>
      <w:r w:rsidRPr="00182EE4">
        <w:t>https://www.bfs.admin.ch/bfs/de/home/register/unternehmensregister/unternehmens-identifikationsnummer/uid-einheiten-unternehmen.html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CellMar>
        <w:left w:w="5" w:type="dxa"/>
        <w:right w:w="0" w:type="dxa"/>
      </w:tblCellMar>
      <w:tblLook w:val="0600" w:firstRow="0" w:lastRow="0" w:firstColumn="0" w:lastColumn="0" w:noHBand="1" w:noVBand="1"/>
    </w:tblPr>
    <w:tblGrid>
      <w:gridCol w:w="7685"/>
      <w:gridCol w:w="2124"/>
    </w:tblGrid>
    <w:tr w:rsidR="00D26D70" w14:paraId="2F53CCE6" w14:textId="77777777">
      <w:trPr>
        <w:cantSplit/>
        <w:trHeight w:hRule="exact" w:val="856"/>
      </w:trPr>
      <w:tc>
        <w:tcPr>
          <w:tcW w:w="7684" w:type="dxa"/>
          <w:tcBorders>
            <w:top w:val="nil"/>
            <w:left w:val="nil"/>
            <w:bottom w:val="nil"/>
            <w:right w:val="nil"/>
          </w:tcBorders>
          <w:shd w:val="clear" w:color="auto" w:fill="auto"/>
        </w:tcPr>
        <w:p w14:paraId="79A69B97" w14:textId="77777777" w:rsidR="00D26D70" w:rsidRDefault="00D26D70">
          <w:pPr>
            <w:pStyle w:val="Kopfzeile"/>
          </w:pPr>
          <w:r>
            <w:fldChar w:fldCharType="begin"/>
          </w:r>
          <w:r w:rsidRPr="005B4F15">
            <w:instrText>USERPROPERTY  \* MERGEFORMAT</w:instrText>
          </w:r>
          <w:r>
            <w:fldChar w:fldCharType="separate"/>
          </w:r>
          <w:bookmarkStart w:id="271" w:name="__Fieldmark__23917_1019190635"/>
          <w:r>
            <w:rPr>
              <w:noProof/>
              <w:lang w:eastAsia="de-CH"/>
            </w:rPr>
            <mc:AlternateContent>
              <mc:Choice Requires="wpg">
                <w:drawing>
                  <wp:anchor distT="0" distB="0" distL="114300" distR="114300" simplePos="0" relativeHeight="251658240" behindDoc="1" locked="0" layoutInCell="1" allowOverlap="1" wp14:anchorId="652F26E2" wp14:editId="5CF3A15D">
                    <wp:simplePos x="0" y="0"/>
                    <wp:positionH relativeFrom="column">
                      <wp:posOffset>635</wp:posOffset>
                    </wp:positionH>
                    <wp:positionV relativeFrom="paragraph">
                      <wp:posOffset>635</wp:posOffset>
                    </wp:positionV>
                    <wp:extent cx="938530" cy="410210"/>
                    <wp:effectExtent l="0" t="0" r="0" b="0"/>
                    <wp:wrapNone/>
                    <wp:docPr id="1" name="Zeichenbereich 16"/>
                    <wp:cNvGraphicFramePr/>
                    <a:graphic xmlns:a="http://schemas.openxmlformats.org/drawingml/2006/main">
                      <a:graphicData uri="http://schemas.microsoft.com/office/word/2010/wordprocessingGroup">
                        <wpg:wgp>
                          <wpg:cNvGrpSpPr/>
                          <wpg:grpSpPr>
                            <a:xfrm>
                              <a:off x="0" y="0"/>
                              <a:ext cx="937800" cy="409680"/>
                              <a:chOff x="0" y="0"/>
                              <a:chExt cx="0" cy="0"/>
                            </a:xfrm>
                          </wpg:grpSpPr>
                          <wps:wsp>
                            <wps:cNvPr id="2" name="Rechteck 2"/>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Rechteck 3"/>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1AF3EC7" id="Zeichenbereich 16" o:spid="_x0000_s1026" style="position:absolute;margin-left:.05pt;margin-top:.05pt;width:73.9pt;height:32.3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">
                    <v:rect id="Rechteck 2" o:spid="_x0000_s1027"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hteck 3" o:spid="_x0000_s1028"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w:pict>
              </mc:Fallback>
            </mc:AlternateContent>
          </w:r>
          <w:r>
            <w:rPr>
              <w:noProof/>
              <w:lang w:eastAsia="de-CH"/>
            </w:rPr>
            <w:fldChar w:fldCharType="end"/>
          </w:r>
          <w:bookmarkEnd w:id="271"/>
          <w:r>
            <w:rPr>
              <w:noProof/>
              <w:lang w:eastAsia="de-CH"/>
            </w:rPr>
            <mc:AlternateContent>
              <mc:Choice Requires="wps">
                <w:drawing>
                  <wp:inline distT="0" distB="0" distL="0" distR="0" wp14:anchorId="098250E5" wp14:editId="67660814">
                    <wp:extent cx="940435" cy="402590"/>
                    <wp:effectExtent l="0" t="0" r="0" b="0"/>
                    <wp:docPr id="4" name="Rechteck 4"/>
                    <wp:cNvGraphicFramePr/>
                    <a:graphic xmlns:a="http://schemas.openxmlformats.org/drawingml/2006/main">
                      <a:graphicData uri="http://schemas.microsoft.com/office/word/2010/wordprocessingShape">
                        <wps:wsp>
                          <wps:cNvSpPr/>
                          <wps:spPr>
                            <a:xfrm>
                              <a:off x="0" y="0"/>
                              <a:ext cx="939960" cy="402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612A5B3" id="Rechteck 4" o:spid="_x0000_s1026" style="width:74.0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" filled="f" stroked="f">
                    <w10:anchorlock/>
                  </v:rect>
                </w:pict>
              </mc:Fallback>
            </mc:AlternateContent>
          </w:r>
          <w:bookmarkStart w:id="272" w:name="__Fieldmark__678_724044919"/>
          <w:bookmarkEnd w:id="272"/>
          <w:r>
            <w:t xml:space="preserve">  </w:t>
          </w:r>
          <w:r>
            <w:rPr>
              <w:sz w:val="22"/>
            </w:rPr>
            <w:t>E-Government-Standards</w:t>
          </w:r>
        </w:p>
        <w:p w14:paraId="07ABD816" w14:textId="77777777" w:rsidR="00D26D70" w:rsidRDefault="00D26D70">
          <w:pPr>
            <w:pStyle w:val="Kopfzeile"/>
          </w:pPr>
        </w:p>
      </w:tc>
      <w:tc>
        <w:tcPr>
          <w:tcW w:w="2124" w:type="dxa"/>
          <w:tcBorders>
            <w:top w:val="nil"/>
            <w:left w:val="nil"/>
            <w:bottom w:val="nil"/>
            <w:right w:val="nil"/>
          </w:tcBorders>
          <w:shd w:val="clear" w:color="auto" w:fill="auto"/>
        </w:tcPr>
        <w:p w14:paraId="668D6A94" w14:textId="77777777" w:rsidR="00D26D70" w:rsidRDefault="00D26D70">
          <w:pPr>
            <w:pStyle w:val="Referenz"/>
            <w:tabs>
              <w:tab w:val="right" w:pos="1843"/>
            </w:tabs>
            <w:rPr>
              <w:sz w:val="22"/>
            </w:rPr>
          </w:pPr>
          <w:r>
            <w:rPr>
              <w:sz w:val="22"/>
            </w:rPr>
            <w:tab/>
          </w:r>
        </w:p>
        <w:p w14:paraId="5A3E9E82" w14:textId="19BA0F8C" w:rsidR="00D26D70" w:rsidRPr="0074547D" w:rsidRDefault="00D26D70">
          <w:pPr>
            <w:pStyle w:val="Referenz"/>
            <w:tabs>
              <w:tab w:val="right" w:pos="2126"/>
            </w:tabs>
            <w:ind w:left="-346" w:firstLine="346"/>
            <w:rPr>
              <w:sz w:val="22"/>
            </w:rPr>
          </w:pPr>
          <w:r>
            <w:rPr>
              <w:sz w:val="22"/>
            </w:rPr>
            <w:tab/>
            <w:t xml:space="preserve">Seite </w:t>
          </w:r>
          <w:r w:rsidRPr="0074547D">
            <w:rPr>
              <w:sz w:val="22"/>
            </w:rPr>
            <w:fldChar w:fldCharType="begin"/>
          </w:r>
          <w:r w:rsidRPr="0074547D">
            <w:rPr>
              <w:sz w:val="22"/>
            </w:rPr>
            <w:instrText>PAGE</w:instrText>
          </w:r>
          <w:r w:rsidRPr="0074547D">
            <w:rPr>
              <w:sz w:val="22"/>
            </w:rPr>
            <w:fldChar w:fldCharType="separate"/>
          </w:r>
          <w:r w:rsidR="004F7525">
            <w:rPr>
              <w:noProof/>
              <w:sz w:val="22"/>
            </w:rPr>
            <w:t>4</w:t>
          </w:r>
          <w:r w:rsidRPr="0074547D">
            <w:rPr>
              <w:sz w:val="22"/>
            </w:rPr>
            <w:fldChar w:fldCharType="end"/>
          </w:r>
          <w:r w:rsidRPr="0074547D">
            <w:rPr>
              <w:sz w:val="22"/>
            </w:rPr>
            <w:t xml:space="preserve"> von </w:t>
          </w:r>
          <w:r w:rsidRPr="0074547D">
            <w:rPr>
              <w:sz w:val="22"/>
            </w:rPr>
            <w:fldChar w:fldCharType="begin"/>
          </w:r>
          <w:r w:rsidRPr="0074547D">
            <w:rPr>
              <w:sz w:val="22"/>
            </w:rPr>
            <w:instrText>NUMPAGES</w:instrText>
          </w:r>
          <w:r w:rsidRPr="0074547D">
            <w:rPr>
              <w:sz w:val="22"/>
            </w:rPr>
            <w:fldChar w:fldCharType="separate"/>
          </w:r>
          <w:r w:rsidR="004F7525">
            <w:rPr>
              <w:noProof/>
              <w:sz w:val="22"/>
            </w:rPr>
            <w:t>40</w:t>
          </w:r>
          <w:r w:rsidRPr="0074547D">
            <w:rPr>
              <w:sz w:val="22"/>
            </w:rPr>
            <w:fldChar w:fldCharType="end"/>
          </w:r>
        </w:p>
      </w:tc>
    </w:tr>
  </w:tbl>
  <w:p w14:paraId="3CE86E12" w14:textId="77777777" w:rsidR="00D26D70" w:rsidRDefault="00D26D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5B0"/>
    <w:multiLevelType w:val="hybridMultilevel"/>
    <w:tmpl w:val="539AB70E"/>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13C35B83"/>
    <w:multiLevelType w:val="hybridMultilevel"/>
    <w:tmpl w:val="B8008768"/>
    <w:lvl w:ilvl="0" w:tplc="B2863EF2">
      <w:start w:val="1"/>
      <w:numFmt w:val="decimal"/>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1DCE1830"/>
    <w:multiLevelType w:val="multilevel"/>
    <w:tmpl w:val="8E9C9F7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D12947"/>
    <w:multiLevelType w:val="hybridMultilevel"/>
    <w:tmpl w:val="638432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EB81647"/>
    <w:multiLevelType w:val="multilevel"/>
    <w:tmpl w:val="969C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1958D1"/>
    <w:multiLevelType w:val="multilevel"/>
    <w:tmpl w:val="17DCD3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A6B2555"/>
    <w:multiLevelType w:val="hybridMultilevel"/>
    <w:tmpl w:val="E7E87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21C2747"/>
    <w:multiLevelType w:val="multilevel"/>
    <w:tmpl w:val="3B00BD9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ED35CE4"/>
    <w:multiLevelType w:val="hybridMultilevel"/>
    <w:tmpl w:val="9CAC13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3"/>
  </w:num>
  <w:num w:numId="8">
    <w:abstractNumId w:val="1"/>
  </w:num>
  <w:num w:numId="9">
    <w:abstractNumId w:val="0"/>
  </w:num>
  <w:num w:numId="10">
    <w:abstractNumId w:val="5"/>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Kunz">
    <w15:presenceInfo w15:providerId="None" w15:userId="Marc Ku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4D"/>
    <w:rsid w:val="000011C1"/>
    <w:rsid w:val="00004090"/>
    <w:rsid w:val="00014A95"/>
    <w:rsid w:val="00015726"/>
    <w:rsid w:val="00034BB0"/>
    <w:rsid w:val="00044CB3"/>
    <w:rsid w:val="000620C6"/>
    <w:rsid w:val="00073291"/>
    <w:rsid w:val="00074705"/>
    <w:rsid w:val="00082027"/>
    <w:rsid w:val="00082AD0"/>
    <w:rsid w:val="00085CA9"/>
    <w:rsid w:val="000C677B"/>
    <w:rsid w:val="000C6AF9"/>
    <w:rsid w:val="000D3AF9"/>
    <w:rsid w:val="000D6755"/>
    <w:rsid w:val="000E2D7C"/>
    <w:rsid w:val="000F40C3"/>
    <w:rsid w:val="00103D56"/>
    <w:rsid w:val="001078C9"/>
    <w:rsid w:val="0011353D"/>
    <w:rsid w:val="00115BE8"/>
    <w:rsid w:val="00120F6A"/>
    <w:rsid w:val="00123C2E"/>
    <w:rsid w:val="00125E71"/>
    <w:rsid w:val="00130E7C"/>
    <w:rsid w:val="00141B9E"/>
    <w:rsid w:val="001544CD"/>
    <w:rsid w:val="00176327"/>
    <w:rsid w:val="00182EE4"/>
    <w:rsid w:val="00184ABC"/>
    <w:rsid w:val="001A1418"/>
    <w:rsid w:val="001A628C"/>
    <w:rsid w:val="001B1E8B"/>
    <w:rsid w:val="001C2971"/>
    <w:rsid w:val="001D0962"/>
    <w:rsid w:val="001D4E34"/>
    <w:rsid w:val="001D66ED"/>
    <w:rsid w:val="001E385F"/>
    <w:rsid w:val="001F5C8B"/>
    <w:rsid w:val="00202598"/>
    <w:rsid w:val="00207EA0"/>
    <w:rsid w:val="00212D91"/>
    <w:rsid w:val="00212F14"/>
    <w:rsid w:val="002156C9"/>
    <w:rsid w:val="00220F95"/>
    <w:rsid w:val="002213F8"/>
    <w:rsid w:val="002231C9"/>
    <w:rsid w:val="0023785A"/>
    <w:rsid w:val="002407DF"/>
    <w:rsid w:val="00240A18"/>
    <w:rsid w:val="0025350E"/>
    <w:rsid w:val="00254E7D"/>
    <w:rsid w:val="002576A4"/>
    <w:rsid w:val="002578E3"/>
    <w:rsid w:val="00276AA7"/>
    <w:rsid w:val="0028105D"/>
    <w:rsid w:val="002937E0"/>
    <w:rsid w:val="002A04E2"/>
    <w:rsid w:val="002A3F9D"/>
    <w:rsid w:val="002B0408"/>
    <w:rsid w:val="002B51BB"/>
    <w:rsid w:val="002B687A"/>
    <w:rsid w:val="002C3A76"/>
    <w:rsid w:val="002C6F09"/>
    <w:rsid w:val="002E26B6"/>
    <w:rsid w:val="002E31CA"/>
    <w:rsid w:val="002E4825"/>
    <w:rsid w:val="002E597A"/>
    <w:rsid w:val="002F3368"/>
    <w:rsid w:val="00302E2F"/>
    <w:rsid w:val="003030E5"/>
    <w:rsid w:val="00305275"/>
    <w:rsid w:val="00307546"/>
    <w:rsid w:val="003250FC"/>
    <w:rsid w:val="003257A1"/>
    <w:rsid w:val="00326136"/>
    <w:rsid w:val="003361BF"/>
    <w:rsid w:val="00356FB2"/>
    <w:rsid w:val="003578E0"/>
    <w:rsid w:val="003640B6"/>
    <w:rsid w:val="00370EFC"/>
    <w:rsid w:val="003859C8"/>
    <w:rsid w:val="00386087"/>
    <w:rsid w:val="0038761B"/>
    <w:rsid w:val="0039083F"/>
    <w:rsid w:val="00390A4C"/>
    <w:rsid w:val="00390C58"/>
    <w:rsid w:val="003A1496"/>
    <w:rsid w:val="003A4D9F"/>
    <w:rsid w:val="003B23B6"/>
    <w:rsid w:val="003B3F7E"/>
    <w:rsid w:val="003B4E4E"/>
    <w:rsid w:val="003B7289"/>
    <w:rsid w:val="003E71F6"/>
    <w:rsid w:val="00402426"/>
    <w:rsid w:val="004122EF"/>
    <w:rsid w:val="00412D28"/>
    <w:rsid w:val="00421028"/>
    <w:rsid w:val="004331D9"/>
    <w:rsid w:val="00434E3D"/>
    <w:rsid w:val="00443359"/>
    <w:rsid w:val="004460C8"/>
    <w:rsid w:val="00446CD3"/>
    <w:rsid w:val="004539A0"/>
    <w:rsid w:val="00467307"/>
    <w:rsid w:val="004815E5"/>
    <w:rsid w:val="004823B2"/>
    <w:rsid w:val="00483E0C"/>
    <w:rsid w:val="004A6A67"/>
    <w:rsid w:val="004B4BD7"/>
    <w:rsid w:val="004C43C7"/>
    <w:rsid w:val="004C5A83"/>
    <w:rsid w:val="004D0DCD"/>
    <w:rsid w:val="004D243C"/>
    <w:rsid w:val="004D467F"/>
    <w:rsid w:val="004D56F7"/>
    <w:rsid w:val="004D7600"/>
    <w:rsid w:val="004E33E3"/>
    <w:rsid w:val="004E4BAC"/>
    <w:rsid w:val="004E741F"/>
    <w:rsid w:val="004E780D"/>
    <w:rsid w:val="004F7525"/>
    <w:rsid w:val="00506F3D"/>
    <w:rsid w:val="0051368E"/>
    <w:rsid w:val="0052020D"/>
    <w:rsid w:val="0052420F"/>
    <w:rsid w:val="0052524E"/>
    <w:rsid w:val="00525E49"/>
    <w:rsid w:val="005563E0"/>
    <w:rsid w:val="00562B3D"/>
    <w:rsid w:val="00566461"/>
    <w:rsid w:val="00570589"/>
    <w:rsid w:val="005817EE"/>
    <w:rsid w:val="00590BF3"/>
    <w:rsid w:val="00597646"/>
    <w:rsid w:val="005A6CC3"/>
    <w:rsid w:val="005B4F15"/>
    <w:rsid w:val="005C4071"/>
    <w:rsid w:val="005C46C4"/>
    <w:rsid w:val="005C77A8"/>
    <w:rsid w:val="005D47C0"/>
    <w:rsid w:val="005E604A"/>
    <w:rsid w:val="005F7904"/>
    <w:rsid w:val="00624F6D"/>
    <w:rsid w:val="0065047E"/>
    <w:rsid w:val="00651084"/>
    <w:rsid w:val="00652C23"/>
    <w:rsid w:val="00653732"/>
    <w:rsid w:val="00655075"/>
    <w:rsid w:val="00661BE8"/>
    <w:rsid w:val="00663136"/>
    <w:rsid w:val="00667EA1"/>
    <w:rsid w:val="00680325"/>
    <w:rsid w:val="00685C10"/>
    <w:rsid w:val="006A0BA5"/>
    <w:rsid w:val="006B1E4D"/>
    <w:rsid w:val="006B2287"/>
    <w:rsid w:val="006B2994"/>
    <w:rsid w:val="006B3117"/>
    <w:rsid w:val="006D0F77"/>
    <w:rsid w:val="006D7471"/>
    <w:rsid w:val="006E438D"/>
    <w:rsid w:val="006F5D3F"/>
    <w:rsid w:val="006F7431"/>
    <w:rsid w:val="00701021"/>
    <w:rsid w:val="0071607E"/>
    <w:rsid w:val="007242EC"/>
    <w:rsid w:val="00726F70"/>
    <w:rsid w:val="0073418E"/>
    <w:rsid w:val="00734BE2"/>
    <w:rsid w:val="007357C9"/>
    <w:rsid w:val="00745202"/>
    <w:rsid w:val="0074547D"/>
    <w:rsid w:val="00751B41"/>
    <w:rsid w:val="00752B8F"/>
    <w:rsid w:val="00754093"/>
    <w:rsid w:val="00754945"/>
    <w:rsid w:val="0076487D"/>
    <w:rsid w:val="0077177E"/>
    <w:rsid w:val="007869D4"/>
    <w:rsid w:val="007914C9"/>
    <w:rsid w:val="00795A3D"/>
    <w:rsid w:val="00796E39"/>
    <w:rsid w:val="007A17E3"/>
    <w:rsid w:val="007A664D"/>
    <w:rsid w:val="007B046C"/>
    <w:rsid w:val="007B1551"/>
    <w:rsid w:val="007B6DDB"/>
    <w:rsid w:val="007C6218"/>
    <w:rsid w:val="007D033E"/>
    <w:rsid w:val="007E4458"/>
    <w:rsid w:val="007E5B36"/>
    <w:rsid w:val="00813E84"/>
    <w:rsid w:val="00814C8E"/>
    <w:rsid w:val="00826FB9"/>
    <w:rsid w:val="00833195"/>
    <w:rsid w:val="00842CC0"/>
    <w:rsid w:val="008510D8"/>
    <w:rsid w:val="00851FA7"/>
    <w:rsid w:val="00863A89"/>
    <w:rsid w:val="008676B8"/>
    <w:rsid w:val="00871581"/>
    <w:rsid w:val="00881636"/>
    <w:rsid w:val="00881981"/>
    <w:rsid w:val="008A4BEE"/>
    <w:rsid w:val="008B6F29"/>
    <w:rsid w:val="008D3BD7"/>
    <w:rsid w:val="008D404F"/>
    <w:rsid w:val="008E0A4E"/>
    <w:rsid w:val="008E497A"/>
    <w:rsid w:val="009015B5"/>
    <w:rsid w:val="00912924"/>
    <w:rsid w:val="0093358B"/>
    <w:rsid w:val="00950EA9"/>
    <w:rsid w:val="009703A9"/>
    <w:rsid w:val="009872C7"/>
    <w:rsid w:val="0099376E"/>
    <w:rsid w:val="00994098"/>
    <w:rsid w:val="0099502A"/>
    <w:rsid w:val="009978C5"/>
    <w:rsid w:val="009A09E7"/>
    <w:rsid w:val="009A3757"/>
    <w:rsid w:val="009A3F3A"/>
    <w:rsid w:val="009B3460"/>
    <w:rsid w:val="009B3D8C"/>
    <w:rsid w:val="009B404D"/>
    <w:rsid w:val="009B4C89"/>
    <w:rsid w:val="009C19F1"/>
    <w:rsid w:val="009D7514"/>
    <w:rsid w:val="009D76DC"/>
    <w:rsid w:val="009E0711"/>
    <w:rsid w:val="009F3EFD"/>
    <w:rsid w:val="00A055D3"/>
    <w:rsid w:val="00A06759"/>
    <w:rsid w:val="00A07350"/>
    <w:rsid w:val="00A11F85"/>
    <w:rsid w:val="00A14C4D"/>
    <w:rsid w:val="00A20975"/>
    <w:rsid w:val="00A21C3B"/>
    <w:rsid w:val="00A2238A"/>
    <w:rsid w:val="00A278C8"/>
    <w:rsid w:val="00A30B45"/>
    <w:rsid w:val="00A434FB"/>
    <w:rsid w:val="00A6202F"/>
    <w:rsid w:val="00A709C2"/>
    <w:rsid w:val="00A75B8C"/>
    <w:rsid w:val="00A86AA7"/>
    <w:rsid w:val="00AA44B0"/>
    <w:rsid w:val="00AA7BB7"/>
    <w:rsid w:val="00AC0487"/>
    <w:rsid w:val="00AD3803"/>
    <w:rsid w:val="00AD5C25"/>
    <w:rsid w:val="00AD6FC5"/>
    <w:rsid w:val="00AE5430"/>
    <w:rsid w:val="00B042AE"/>
    <w:rsid w:val="00B20DA0"/>
    <w:rsid w:val="00B23077"/>
    <w:rsid w:val="00B269A5"/>
    <w:rsid w:val="00B544D3"/>
    <w:rsid w:val="00B560AF"/>
    <w:rsid w:val="00B64498"/>
    <w:rsid w:val="00B6524A"/>
    <w:rsid w:val="00B67CCD"/>
    <w:rsid w:val="00B71573"/>
    <w:rsid w:val="00BA12BC"/>
    <w:rsid w:val="00BA226A"/>
    <w:rsid w:val="00BA3969"/>
    <w:rsid w:val="00BA5359"/>
    <w:rsid w:val="00BB5185"/>
    <w:rsid w:val="00BB5FC5"/>
    <w:rsid w:val="00BC09C9"/>
    <w:rsid w:val="00BC424B"/>
    <w:rsid w:val="00BD07C5"/>
    <w:rsid w:val="00BD3574"/>
    <w:rsid w:val="00BE7BB3"/>
    <w:rsid w:val="00BF4A3A"/>
    <w:rsid w:val="00BF640B"/>
    <w:rsid w:val="00C01DE5"/>
    <w:rsid w:val="00C0357F"/>
    <w:rsid w:val="00C13F82"/>
    <w:rsid w:val="00C168FF"/>
    <w:rsid w:val="00C16A91"/>
    <w:rsid w:val="00C23E93"/>
    <w:rsid w:val="00C27F5D"/>
    <w:rsid w:val="00C31279"/>
    <w:rsid w:val="00C42183"/>
    <w:rsid w:val="00C6116E"/>
    <w:rsid w:val="00C64F00"/>
    <w:rsid w:val="00C6541A"/>
    <w:rsid w:val="00C749FA"/>
    <w:rsid w:val="00C85354"/>
    <w:rsid w:val="00CA0531"/>
    <w:rsid w:val="00CB758B"/>
    <w:rsid w:val="00CC0966"/>
    <w:rsid w:val="00CC0A30"/>
    <w:rsid w:val="00CC450B"/>
    <w:rsid w:val="00CE1D7F"/>
    <w:rsid w:val="00CE5ACB"/>
    <w:rsid w:val="00CF1825"/>
    <w:rsid w:val="00D03117"/>
    <w:rsid w:val="00D11C64"/>
    <w:rsid w:val="00D12AE9"/>
    <w:rsid w:val="00D1306A"/>
    <w:rsid w:val="00D22718"/>
    <w:rsid w:val="00D26D70"/>
    <w:rsid w:val="00D26F07"/>
    <w:rsid w:val="00D37777"/>
    <w:rsid w:val="00D45A3F"/>
    <w:rsid w:val="00D501E6"/>
    <w:rsid w:val="00D529B1"/>
    <w:rsid w:val="00D53792"/>
    <w:rsid w:val="00D65120"/>
    <w:rsid w:val="00D70A9A"/>
    <w:rsid w:val="00D77853"/>
    <w:rsid w:val="00D90F9A"/>
    <w:rsid w:val="00D9162F"/>
    <w:rsid w:val="00D95251"/>
    <w:rsid w:val="00DA4D97"/>
    <w:rsid w:val="00DA5495"/>
    <w:rsid w:val="00DC6CF1"/>
    <w:rsid w:val="00DD2027"/>
    <w:rsid w:val="00DD5560"/>
    <w:rsid w:val="00DD73C1"/>
    <w:rsid w:val="00DE05AB"/>
    <w:rsid w:val="00DE2917"/>
    <w:rsid w:val="00DF3AEF"/>
    <w:rsid w:val="00E02AE0"/>
    <w:rsid w:val="00E03B30"/>
    <w:rsid w:val="00E261B9"/>
    <w:rsid w:val="00E337C5"/>
    <w:rsid w:val="00E35AD8"/>
    <w:rsid w:val="00E476AC"/>
    <w:rsid w:val="00E53753"/>
    <w:rsid w:val="00E53DFE"/>
    <w:rsid w:val="00E54A66"/>
    <w:rsid w:val="00E54BB6"/>
    <w:rsid w:val="00E66B3C"/>
    <w:rsid w:val="00E705A1"/>
    <w:rsid w:val="00E96EE0"/>
    <w:rsid w:val="00E97F7C"/>
    <w:rsid w:val="00EA26FD"/>
    <w:rsid w:val="00EA3B75"/>
    <w:rsid w:val="00EB6DC2"/>
    <w:rsid w:val="00EC5F17"/>
    <w:rsid w:val="00ED60FE"/>
    <w:rsid w:val="00ED69C3"/>
    <w:rsid w:val="00EE5835"/>
    <w:rsid w:val="00EE5915"/>
    <w:rsid w:val="00EE5C40"/>
    <w:rsid w:val="00EE5D81"/>
    <w:rsid w:val="00F22F93"/>
    <w:rsid w:val="00F2796C"/>
    <w:rsid w:val="00F31DF3"/>
    <w:rsid w:val="00F42483"/>
    <w:rsid w:val="00F641EF"/>
    <w:rsid w:val="00F72975"/>
    <w:rsid w:val="00F7313F"/>
    <w:rsid w:val="00F80AA3"/>
    <w:rsid w:val="00F8199F"/>
    <w:rsid w:val="00F8480E"/>
    <w:rsid w:val="00FA17E1"/>
    <w:rsid w:val="00FA3824"/>
    <w:rsid w:val="00FC1C22"/>
    <w:rsid w:val="00FC2546"/>
    <w:rsid w:val="00FC3D4F"/>
    <w:rsid w:val="00FD0DEC"/>
    <w:rsid w:val="00FD6ABC"/>
    <w:rsid w:val="00FE2BE0"/>
    <w:rsid w:val="00FF1B42"/>
    <w:rsid w:val="00FF575C"/>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98DF"/>
  <w15:docId w15:val="{5A5A48F6-F5C2-450D-89C9-5C56643D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A069B"/>
    <w:pPr>
      <w:widowControl w:val="0"/>
      <w:spacing w:after="120" w:line="260" w:lineRule="atLeast"/>
    </w:pPr>
    <w:rPr>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link w:val="Funotentext"/>
    <w:uiPriority w:val="99"/>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uiPriority w:val="99"/>
    <w:rsid w:val="00ED1474"/>
    <w:rPr>
      <w:rFonts w:ascii="Helvetica" w:hAnsi="Helvetica"/>
      <w:color w:val="0000FF"/>
      <w:sz w:val="20"/>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1"/>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link w:val="FunotentextZchn"/>
    <w:unhideWhenUsed/>
    <w:qFormat/>
    <w:rsid w:val="0002032D"/>
    <w:pPr>
      <w:spacing w:after="60" w:line="240" w:lineRule="auto"/>
      <w:ind w:firstLine="119"/>
    </w:pPr>
    <w:rPr>
      <w:sz w:val="18"/>
      <w:szCs w:val="20"/>
    </w:rPr>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character" w:styleId="Hyperlink">
    <w:name w:val="Hyperlink"/>
    <w:basedOn w:val="Absatz-Standardschriftart"/>
    <w:uiPriority w:val="99"/>
    <w:unhideWhenUsed/>
    <w:rsid w:val="00FA3824"/>
    <w:rPr>
      <w:color w:val="0000FF" w:themeColor="hyperlink"/>
      <w:u w:val="single"/>
    </w:rPr>
  </w:style>
  <w:style w:type="character" w:styleId="Kommentarzeichen">
    <w:name w:val="annotation reference"/>
    <w:basedOn w:val="Absatz-Standardschriftart"/>
    <w:uiPriority w:val="99"/>
    <w:semiHidden/>
    <w:unhideWhenUsed/>
    <w:rsid w:val="00C0357F"/>
    <w:rPr>
      <w:sz w:val="16"/>
      <w:szCs w:val="16"/>
    </w:rPr>
  </w:style>
  <w:style w:type="paragraph" w:styleId="Kommentartext">
    <w:name w:val="annotation text"/>
    <w:basedOn w:val="Standard"/>
    <w:link w:val="KommentartextZchn"/>
    <w:uiPriority w:val="99"/>
    <w:semiHidden/>
    <w:unhideWhenUsed/>
    <w:rsid w:val="00C035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357F"/>
    <w:rPr>
      <w:color w:val="00000A"/>
    </w:rPr>
  </w:style>
  <w:style w:type="paragraph" w:styleId="Kommentarthema">
    <w:name w:val="annotation subject"/>
    <w:basedOn w:val="Kommentartext"/>
    <w:next w:val="Kommentartext"/>
    <w:link w:val="KommentarthemaZchn"/>
    <w:uiPriority w:val="99"/>
    <w:semiHidden/>
    <w:unhideWhenUsed/>
    <w:rsid w:val="00C0357F"/>
    <w:rPr>
      <w:b/>
      <w:bCs/>
    </w:rPr>
  </w:style>
  <w:style w:type="character" w:customStyle="1" w:styleId="KommentarthemaZchn">
    <w:name w:val="Kommentarthema Zchn"/>
    <w:basedOn w:val="KommentartextZchn"/>
    <w:link w:val="Kommentarthema"/>
    <w:uiPriority w:val="99"/>
    <w:semiHidden/>
    <w:rsid w:val="00C0357F"/>
    <w:rPr>
      <w:b/>
      <w:bCs/>
      <w:color w:val="00000A"/>
    </w:rPr>
  </w:style>
  <w:style w:type="character" w:styleId="Funotenzeichen">
    <w:name w:val="footnote reference"/>
    <w:semiHidden/>
    <w:rsid w:val="00AD6FC5"/>
    <w:rPr>
      <w:rFonts w:ascii="Arial" w:hAnsi="Arial"/>
      <w:sz w:val="20"/>
      <w:vertAlign w:val="superscript"/>
    </w:rPr>
  </w:style>
  <w:style w:type="table" w:customStyle="1" w:styleId="GridTable4Accent51">
    <w:name w:val="Grid Table 4 Accent 51"/>
    <w:basedOn w:val="NormaleTabelle"/>
    <w:uiPriority w:val="49"/>
    <w:rsid w:val="00AD6FC5"/>
    <w:rPr>
      <w:rFonts w:ascii="Calibri" w:hAnsi="Calibri"/>
      <w:sz w:val="24"/>
      <w:szCs w:val="24"/>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Endnotenzeichen">
    <w:name w:val="endnote reference"/>
    <w:basedOn w:val="Absatz-Standardschriftart"/>
    <w:uiPriority w:val="99"/>
    <w:semiHidden/>
    <w:unhideWhenUsed/>
    <w:rsid w:val="001544CD"/>
    <w:rPr>
      <w:vertAlign w:val="superscript"/>
    </w:rPr>
  </w:style>
  <w:style w:type="character" w:styleId="Erwhnung">
    <w:name w:val="Mention"/>
    <w:basedOn w:val="Absatz-Standardschriftart"/>
    <w:uiPriority w:val="99"/>
    <w:semiHidden/>
    <w:unhideWhenUsed/>
    <w:rsid w:val="0008202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3">
      <w:bodyDiv w:val="1"/>
      <w:marLeft w:val="0"/>
      <w:marRight w:val="0"/>
      <w:marTop w:val="0"/>
      <w:marBottom w:val="0"/>
      <w:divBdr>
        <w:top w:val="none" w:sz="0" w:space="0" w:color="auto"/>
        <w:left w:val="none" w:sz="0" w:space="0" w:color="auto"/>
        <w:bottom w:val="none" w:sz="0" w:space="0" w:color="auto"/>
        <w:right w:val="none" w:sz="0" w:space="0" w:color="auto"/>
      </w:divBdr>
    </w:div>
    <w:div w:id="87360157">
      <w:bodyDiv w:val="1"/>
      <w:marLeft w:val="0"/>
      <w:marRight w:val="0"/>
      <w:marTop w:val="0"/>
      <w:marBottom w:val="0"/>
      <w:divBdr>
        <w:top w:val="none" w:sz="0" w:space="0" w:color="auto"/>
        <w:left w:val="none" w:sz="0" w:space="0" w:color="auto"/>
        <w:bottom w:val="none" w:sz="0" w:space="0" w:color="auto"/>
        <w:right w:val="none" w:sz="0" w:space="0" w:color="auto"/>
      </w:divBdr>
    </w:div>
    <w:div w:id="118258901">
      <w:bodyDiv w:val="1"/>
      <w:marLeft w:val="0"/>
      <w:marRight w:val="0"/>
      <w:marTop w:val="0"/>
      <w:marBottom w:val="0"/>
      <w:divBdr>
        <w:top w:val="none" w:sz="0" w:space="0" w:color="auto"/>
        <w:left w:val="none" w:sz="0" w:space="0" w:color="auto"/>
        <w:bottom w:val="none" w:sz="0" w:space="0" w:color="auto"/>
        <w:right w:val="none" w:sz="0" w:space="0" w:color="auto"/>
      </w:divBdr>
    </w:div>
    <w:div w:id="287859748">
      <w:bodyDiv w:val="1"/>
      <w:marLeft w:val="0"/>
      <w:marRight w:val="0"/>
      <w:marTop w:val="0"/>
      <w:marBottom w:val="0"/>
      <w:divBdr>
        <w:top w:val="none" w:sz="0" w:space="0" w:color="auto"/>
        <w:left w:val="none" w:sz="0" w:space="0" w:color="auto"/>
        <w:bottom w:val="none" w:sz="0" w:space="0" w:color="auto"/>
        <w:right w:val="none" w:sz="0" w:space="0" w:color="auto"/>
      </w:divBdr>
    </w:div>
    <w:div w:id="306740204">
      <w:bodyDiv w:val="1"/>
      <w:marLeft w:val="0"/>
      <w:marRight w:val="0"/>
      <w:marTop w:val="0"/>
      <w:marBottom w:val="0"/>
      <w:divBdr>
        <w:top w:val="none" w:sz="0" w:space="0" w:color="auto"/>
        <w:left w:val="none" w:sz="0" w:space="0" w:color="auto"/>
        <w:bottom w:val="none" w:sz="0" w:space="0" w:color="auto"/>
        <w:right w:val="none" w:sz="0" w:space="0" w:color="auto"/>
      </w:divBdr>
    </w:div>
    <w:div w:id="315962702">
      <w:bodyDiv w:val="1"/>
      <w:marLeft w:val="0"/>
      <w:marRight w:val="0"/>
      <w:marTop w:val="0"/>
      <w:marBottom w:val="0"/>
      <w:divBdr>
        <w:top w:val="none" w:sz="0" w:space="0" w:color="auto"/>
        <w:left w:val="none" w:sz="0" w:space="0" w:color="auto"/>
        <w:bottom w:val="none" w:sz="0" w:space="0" w:color="auto"/>
        <w:right w:val="none" w:sz="0" w:space="0" w:color="auto"/>
      </w:divBdr>
    </w:div>
    <w:div w:id="376004843">
      <w:bodyDiv w:val="1"/>
      <w:marLeft w:val="0"/>
      <w:marRight w:val="0"/>
      <w:marTop w:val="0"/>
      <w:marBottom w:val="0"/>
      <w:divBdr>
        <w:top w:val="none" w:sz="0" w:space="0" w:color="auto"/>
        <w:left w:val="none" w:sz="0" w:space="0" w:color="auto"/>
        <w:bottom w:val="none" w:sz="0" w:space="0" w:color="auto"/>
        <w:right w:val="none" w:sz="0" w:space="0" w:color="auto"/>
      </w:divBdr>
    </w:div>
    <w:div w:id="407307987">
      <w:bodyDiv w:val="1"/>
      <w:marLeft w:val="0"/>
      <w:marRight w:val="0"/>
      <w:marTop w:val="0"/>
      <w:marBottom w:val="0"/>
      <w:divBdr>
        <w:top w:val="none" w:sz="0" w:space="0" w:color="auto"/>
        <w:left w:val="none" w:sz="0" w:space="0" w:color="auto"/>
        <w:bottom w:val="none" w:sz="0" w:space="0" w:color="auto"/>
        <w:right w:val="none" w:sz="0" w:space="0" w:color="auto"/>
      </w:divBdr>
    </w:div>
    <w:div w:id="459685303">
      <w:bodyDiv w:val="1"/>
      <w:marLeft w:val="0"/>
      <w:marRight w:val="0"/>
      <w:marTop w:val="0"/>
      <w:marBottom w:val="0"/>
      <w:divBdr>
        <w:top w:val="none" w:sz="0" w:space="0" w:color="auto"/>
        <w:left w:val="none" w:sz="0" w:space="0" w:color="auto"/>
        <w:bottom w:val="none" w:sz="0" w:space="0" w:color="auto"/>
        <w:right w:val="none" w:sz="0" w:space="0" w:color="auto"/>
      </w:divBdr>
    </w:div>
    <w:div w:id="489097410">
      <w:bodyDiv w:val="1"/>
      <w:marLeft w:val="0"/>
      <w:marRight w:val="0"/>
      <w:marTop w:val="0"/>
      <w:marBottom w:val="0"/>
      <w:divBdr>
        <w:top w:val="none" w:sz="0" w:space="0" w:color="auto"/>
        <w:left w:val="none" w:sz="0" w:space="0" w:color="auto"/>
        <w:bottom w:val="none" w:sz="0" w:space="0" w:color="auto"/>
        <w:right w:val="none" w:sz="0" w:space="0" w:color="auto"/>
      </w:divBdr>
    </w:div>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518204061">
      <w:bodyDiv w:val="1"/>
      <w:marLeft w:val="0"/>
      <w:marRight w:val="0"/>
      <w:marTop w:val="0"/>
      <w:marBottom w:val="0"/>
      <w:divBdr>
        <w:top w:val="none" w:sz="0" w:space="0" w:color="auto"/>
        <w:left w:val="none" w:sz="0" w:space="0" w:color="auto"/>
        <w:bottom w:val="none" w:sz="0" w:space="0" w:color="auto"/>
        <w:right w:val="none" w:sz="0" w:space="0" w:color="auto"/>
      </w:divBdr>
    </w:div>
    <w:div w:id="580408461">
      <w:bodyDiv w:val="1"/>
      <w:marLeft w:val="0"/>
      <w:marRight w:val="0"/>
      <w:marTop w:val="0"/>
      <w:marBottom w:val="0"/>
      <w:divBdr>
        <w:top w:val="none" w:sz="0" w:space="0" w:color="auto"/>
        <w:left w:val="none" w:sz="0" w:space="0" w:color="auto"/>
        <w:bottom w:val="none" w:sz="0" w:space="0" w:color="auto"/>
        <w:right w:val="none" w:sz="0" w:space="0" w:color="auto"/>
      </w:divBdr>
    </w:div>
    <w:div w:id="581187234">
      <w:bodyDiv w:val="1"/>
      <w:marLeft w:val="0"/>
      <w:marRight w:val="0"/>
      <w:marTop w:val="0"/>
      <w:marBottom w:val="0"/>
      <w:divBdr>
        <w:top w:val="none" w:sz="0" w:space="0" w:color="auto"/>
        <w:left w:val="none" w:sz="0" w:space="0" w:color="auto"/>
        <w:bottom w:val="none" w:sz="0" w:space="0" w:color="auto"/>
        <w:right w:val="none" w:sz="0" w:space="0" w:color="auto"/>
      </w:divBdr>
    </w:div>
    <w:div w:id="762847010">
      <w:bodyDiv w:val="1"/>
      <w:marLeft w:val="0"/>
      <w:marRight w:val="0"/>
      <w:marTop w:val="0"/>
      <w:marBottom w:val="0"/>
      <w:divBdr>
        <w:top w:val="none" w:sz="0" w:space="0" w:color="auto"/>
        <w:left w:val="none" w:sz="0" w:space="0" w:color="auto"/>
        <w:bottom w:val="none" w:sz="0" w:space="0" w:color="auto"/>
        <w:right w:val="none" w:sz="0" w:space="0" w:color="auto"/>
      </w:divBdr>
    </w:div>
    <w:div w:id="831682351">
      <w:bodyDiv w:val="1"/>
      <w:marLeft w:val="0"/>
      <w:marRight w:val="0"/>
      <w:marTop w:val="0"/>
      <w:marBottom w:val="0"/>
      <w:divBdr>
        <w:top w:val="none" w:sz="0" w:space="0" w:color="auto"/>
        <w:left w:val="none" w:sz="0" w:space="0" w:color="auto"/>
        <w:bottom w:val="none" w:sz="0" w:space="0" w:color="auto"/>
        <w:right w:val="none" w:sz="0" w:space="0" w:color="auto"/>
      </w:divBdr>
    </w:div>
    <w:div w:id="921062271">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54597836">
      <w:bodyDiv w:val="1"/>
      <w:marLeft w:val="0"/>
      <w:marRight w:val="0"/>
      <w:marTop w:val="0"/>
      <w:marBottom w:val="0"/>
      <w:divBdr>
        <w:top w:val="none" w:sz="0" w:space="0" w:color="auto"/>
        <w:left w:val="none" w:sz="0" w:space="0" w:color="auto"/>
        <w:bottom w:val="none" w:sz="0" w:space="0" w:color="auto"/>
        <w:right w:val="none" w:sz="0" w:space="0" w:color="auto"/>
      </w:divBdr>
    </w:div>
    <w:div w:id="974799813">
      <w:bodyDiv w:val="1"/>
      <w:marLeft w:val="0"/>
      <w:marRight w:val="0"/>
      <w:marTop w:val="0"/>
      <w:marBottom w:val="0"/>
      <w:divBdr>
        <w:top w:val="none" w:sz="0" w:space="0" w:color="auto"/>
        <w:left w:val="none" w:sz="0" w:space="0" w:color="auto"/>
        <w:bottom w:val="none" w:sz="0" w:space="0" w:color="auto"/>
        <w:right w:val="none" w:sz="0" w:space="0" w:color="auto"/>
      </w:divBdr>
    </w:div>
    <w:div w:id="1000503037">
      <w:bodyDiv w:val="1"/>
      <w:marLeft w:val="0"/>
      <w:marRight w:val="0"/>
      <w:marTop w:val="0"/>
      <w:marBottom w:val="0"/>
      <w:divBdr>
        <w:top w:val="none" w:sz="0" w:space="0" w:color="auto"/>
        <w:left w:val="none" w:sz="0" w:space="0" w:color="auto"/>
        <w:bottom w:val="none" w:sz="0" w:space="0" w:color="auto"/>
        <w:right w:val="none" w:sz="0" w:space="0" w:color="auto"/>
      </w:divBdr>
    </w:div>
    <w:div w:id="1160074198">
      <w:bodyDiv w:val="1"/>
      <w:marLeft w:val="0"/>
      <w:marRight w:val="0"/>
      <w:marTop w:val="0"/>
      <w:marBottom w:val="0"/>
      <w:divBdr>
        <w:top w:val="none" w:sz="0" w:space="0" w:color="auto"/>
        <w:left w:val="none" w:sz="0" w:space="0" w:color="auto"/>
        <w:bottom w:val="none" w:sz="0" w:space="0" w:color="auto"/>
        <w:right w:val="none" w:sz="0" w:space="0" w:color="auto"/>
      </w:divBdr>
    </w:div>
    <w:div w:id="1215434905">
      <w:bodyDiv w:val="1"/>
      <w:marLeft w:val="0"/>
      <w:marRight w:val="0"/>
      <w:marTop w:val="0"/>
      <w:marBottom w:val="0"/>
      <w:divBdr>
        <w:top w:val="none" w:sz="0" w:space="0" w:color="auto"/>
        <w:left w:val="none" w:sz="0" w:space="0" w:color="auto"/>
        <w:bottom w:val="none" w:sz="0" w:space="0" w:color="auto"/>
        <w:right w:val="none" w:sz="0" w:space="0" w:color="auto"/>
      </w:divBdr>
    </w:div>
    <w:div w:id="1278680656">
      <w:bodyDiv w:val="1"/>
      <w:marLeft w:val="0"/>
      <w:marRight w:val="0"/>
      <w:marTop w:val="0"/>
      <w:marBottom w:val="0"/>
      <w:divBdr>
        <w:top w:val="none" w:sz="0" w:space="0" w:color="auto"/>
        <w:left w:val="none" w:sz="0" w:space="0" w:color="auto"/>
        <w:bottom w:val="none" w:sz="0" w:space="0" w:color="auto"/>
        <w:right w:val="none" w:sz="0" w:space="0" w:color="auto"/>
      </w:divBdr>
    </w:div>
    <w:div w:id="1312901196">
      <w:bodyDiv w:val="1"/>
      <w:marLeft w:val="0"/>
      <w:marRight w:val="0"/>
      <w:marTop w:val="0"/>
      <w:marBottom w:val="0"/>
      <w:divBdr>
        <w:top w:val="none" w:sz="0" w:space="0" w:color="auto"/>
        <w:left w:val="none" w:sz="0" w:space="0" w:color="auto"/>
        <w:bottom w:val="none" w:sz="0" w:space="0" w:color="auto"/>
        <w:right w:val="none" w:sz="0" w:space="0" w:color="auto"/>
      </w:divBdr>
    </w:div>
    <w:div w:id="1326780268">
      <w:bodyDiv w:val="1"/>
      <w:marLeft w:val="0"/>
      <w:marRight w:val="0"/>
      <w:marTop w:val="0"/>
      <w:marBottom w:val="0"/>
      <w:divBdr>
        <w:top w:val="none" w:sz="0" w:space="0" w:color="auto"/>
        <w:left w:val="none" w:sz="0" w:space="0" w:color="auto"/>
        <w:bottom w:val="none" w:sz="0" w:space="0" w:color="auto"/>
        <w:right w:val="none" w:sz="0" w:space="0" w:color="auto"/>
      </w:divBdr>
    </w:div>
    <w:div w:id="1383945561">
      <w:bodyDiv w:val="1"/>
      <w:marLeft w:val="0"/>
      <w:marRight w:val="0"/>
      <w:marTop w:val="0"/>
      <w:marBottom w:val="0"/>
      <w:divBdr>
        <w:top w:val="none" w:sz="0" w:space="0" w:color="auto"/>
        <w:left w:val="none" w:sz="0" w:space="0" w:color="auto"/>
        <w:bottom w:val="none" w:sz="0" w:space="0" w:color="auto"/>
        <w:right w:val="none" w:sz="0" w:space="0" w:color="auto"/>
      </w:divBdr>
    </w:div>
    <w:div w:id="1530069131">
      <w:bodyDiv w:val="1"/>
      <w:marLeft w:val="0"/>
      <w:marRight w:val="0"/>
      <w:marTop w:val="0"/>
      <w:marBottom w:val="0"/>
      <w:divBdr>
        <w:top w:val="none" w:sz="0" w:space="0" w:color="auto"/>
        <w:left w:val="none" w:sz="0" w:space="0" w:color="auto"/>
        <w:bottom w:val="none" w:sz="0" w:space="0" w:color="auto"/>
        <w:right w:val="none" w:sz="0" w:space="0" w:color="auto"/>
      </w:divBdr>
    </w:div>
    <w:div w:id="1558660224">
      <w:bodyDiv w:val="1"/>
      <w:marLeft w:val="0"/>
      <w:marRight w:val="0"/>
      <w:marTop w:val="0"/>
      <w:marBottom w:val="0"/>
      <w:divBdr>
        <w:top w:val="none" w:sz="0" w:space="0" w:color="auto"/>
        <w:left w:val="none" w:sz="0" w:space="0" w:color="auto"/>
        <w:bottom w:val="none" w:sz="0" w:space="0" w:color="auto"/>
        <w:right w:val="none" w:sz="0" w:space="0" w:color="auto"/>
      </w:divBdr>
    </w:div>
    <w:div w:id="1666276251">
      <w:bodyDiv w:val="1"/>
      <w:marLeft w:val="0"/>
      <w:marRight w:val="0"/>
      <w:marTop w:val="0"/>
      <w:marBottom w:val="0"/>
      <w:divBdr>
        <w:top w:val="none" w:sz="0" w:space="0" w:color="auto"/>
        <w:left w:val="none" w:sz="0" w:space="0" w:color="auto"/>
        <w:bottom w:val="none" w:sz="0" w:space="0" w:color="auto"/>
        <w:right w:val="none" w:sz="0" w:space="0" w:color="auto"/>
      </w:divBdr>
    </w:div>
    <w:div w:id="1744260321">
      <w:bodyDiv w:val="1"/>
      <w:marLeft w:val="0"/>
      <w:marRight w:val="0"/>
      <w:marTop w:val="0"/>
      <w:marBottom w:val="0"/>
      <w:divBdr>
        <w:top w:val="none" w:sz="0" w:space="0" w:color="auto"/>
        <w:left w:val="none" w:sz="0" w:space="0" w:color="auto"/>
        <w:bottom w:val="none" w:sz="0" w:space="0" w:color="auto"/>
        <w:right w:val="none" w:sz="0" w:space="0" w:color="auto"/>
      </w:divBdr>
    </w:div>
    <w:div w:id="1828092429">
      <w:bodyDiv w:val="1"/>
      <w:marLeft w:val="0"/>
      <w:marRight w:val="0"/>
      <w:marTop w:val="0"/>
      <w:marBottom w:val="0"/>
      <w:divBdr>
        <w:top w:val="none" w:sz="0" w:space="0" w:color="auto"/>
        <w:left w:val="none" w:sz="0" w:space="0" w:color="auto"/>
        <w:bottom w:val="none" w:sz="0" w:space="0" w:color="auto"/>
        <w:right w:val="none" w:sz="0" w:space="0" w:color="auto"/>
      </w:divBdr>
    </w:div>
    <w:div w:id="1888099474">
      <w:bodyDiv w:val="1"/>
      <w:marLeft w:val="0"/>
      <w:marRight w:val="0"/>
      <w:marTop w:val="0"/>
      <w:marBottom w:val="0"/>
      <w:divBdr>
        <w:top w:val="none" w:sz="0" w:space="0" w:color="auto"/>
        <w:left w:val="none" w:sz="0" w:space="0" w:color="auto"/>
        <w:bottom w:val="none" w:sz="0" w:space="0" w:color="auto"/>
        <w:right w:val="none" w:sz="0" w:space="0" w:color="auto"/>
      </w:divBdr>
    </w:div>
    <w:div w:id="1905725128">
      <w:bodyDiv w:val="1"/>
      <w:marLeft w:val="0"/>
      <w:marRight w:val="0"/>
      <w:marTop w:val="0"/>
      <w:marBottom w:val="0"/>
      <w:divBdr>
        <w:top w:val="none" w:sz="0" w:space="0" w:color="auto"/>
        <w:left w:val="none" w:sz="0" w:space="0" w:color="auto"/>
        <w:bottom w:val="none" w:sz="0" w:space="0" w:color="auto"/>
        <w:right w:val="none" w:sz="0" w:space="0" w:color="auto"/>
      </w:divBdr>
    </w:div>
    <w:div w:id="1908874400">
      <w:bodyDiv w:val="1"/>
      <w:marLeft w:val="0"/>
      <w:marRight w:val="0"/>
      <w:marTop w:val="0"/>
      <w:marBottom w:val="0"/>
      <w:divBdr>
        <w:top w:val="none" w:sz="0" w:space="0" w:color="auto"/>
        <w:left w:val="none" w:sz="0" w:space="0" w:color="auto"/>
        <w:bottom w:val="none" w:sz="0" w:space="0" w:color="auto"/>
        <w:right w:val="none" w:sz="0" w:space="0" w:color="auto"/>
      </w:divBdr>
    </w:div>
    <w:div w:id="1955869913">
      <w:bodyDiv w:val="1"/>
      <w:marLeft w:val="0"/>
      <w:marRight w:val="0"/>
      <w:marTop w:val="0"/>
      <w:marBottom w:val="0"/>
      <w:divBdr>
        <w:top w:val="none" w:sz="0" w:space="0" w:color="auto"/>
        <w:left w:val="none" w:sz="0" w:space="0" w:color="auto"/>
        <w:bottom w:val="none" w:sz="0" w:space="0" w:color="auto"/>
        <w:right w:val="none" w:sz="0" w:space="0" w:color="auto"/>
      </w:divBdr>
    </w:div>
    <w:div w:id="209219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ch.ch/"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ech.ch"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03CE7-377F-46AA-AF63-1947A7FC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18911</Words>
  <Characters>119143</Characters>
  <Application>Microsoft Office Word</Application>
  <DocSecurity>0</DocSecurity>
  <Lines>992</Lines>
  <Paragraphs>275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&lt;Name&gt;</vt:lpstr>
      <vt:lpstr>&lt;Name&gt;</vt:lpstr>
    </vt:vector>
  </TitlesOfParts>
  <Company>VRSG</Company>
  <LinksUpToDate>false</LinksUpToDate>
  <CharactersWithSpaces>137779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creator>marc</dc:creator>
  <cp:lastModifiedBy>Marc Kunz</cp:lastModifiedBy>
  <cp:revision>4</cp:revision>
  <cp:lastPrinted>2017-07-12T13:24:00Z</cp:lastPrinted>
  <dcterms:created xsi:type="dcterms:W3CDTF">2017-07-12T13:19:00Z</dcterms:created>
  <dcterms:modified xsi:type="dcterms:W3CDTF">2017-07-12T13:25:00Z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14.0000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ecurity">
    <vt:i4>0</vt:i4>
  </property>
  <property fmtid="{D5CDD505-2E9C-101B-9397-08002B2CF9AE}" pid="29" name="DocSpr">
    <vt:lpwstr>D</vt:lpwstr>
  </property>
  <property fmtid="{D5CDD505-2E9C-101B-9397-08002B2CF9AE}" pid="30" name="DocVersion">
    <vt:lpwstr/>
  </property>
  <property fmtid="{D5CDD505-2E9C-101B-9397-08002B2CF9AE}" pid="31" name="DocVersionLabel">
    <vt:lpwstr>Version</vt:lpwstr>
  </property>
  <property fmtid="{D5CDD505-2E9C-101B-9397-08002B2CF9AE}" pid="32" name="EigAdr1">
    <vt:lpwstr/>
  </property>
  <property fmtid="{D5CDD505-2E9C-101B-9397-08002B2CF9AE}" pid="33" name="EigAdr2">
    <vt:lpwstr/>
  </property>
  <property fmtid="{D5CDD505-2E9C-101B-9397-08002B2CF9AE}" pid="34" name="EigAdr3">
    <vt:lpwstr/>
  </property>
  <property fmtid="{D5CDD505-2E9C-101B-9397-08002B2CF9AE}" pid="35" name="EigAdr4">
    <vt:lpwstr/>
  </property>
  <property fmtid="{D5CDD505-2E9C-101B-9397-08002B2CF9AE}" pid="36" name="EigAdr5">
    <vt:lpwstr/>
  </property>
  <property fmtid="{D5CDD505-2E9C-101B-9397-08002B2CF9AE}" pid="37" name="EigBetreff">
    <vt:lpwstr/>
  </property>
  <property fmtid="{D5CDD505-2E9C-101B-9397-08002B2CF9AE}" pid="38" name="EigBriefDate">
    <vt:lpwstr/>
  </property>
  <property fmtid="{D5CDD505-2E9C-101B-9397-08002B2CF9AE}" pid="39" name="EigEmpfFirma">
    <vt:lpwstr/>
  </property>
  <property fmtid="{D5CDD505-2E9C-101B-9397-08002B2CF9AE}" pid="40" name="EigEmpfName">
    <vt:lpwstr/>
  </property>
  <property fmtid="{D5CDD505-2E9C-101B-9397-08002B2CF9AE}" pid="41" name="EigEmpfTitel">
    <vt:lpwstr/>
  </property>
  <property fmtid="{D5CDD505-2E9C-101B-9397-08002B2CF9AE}" pid="42" name="EigEmpfVorname">
    <vt:lpwstr/>
  </property>
  <property fmtid="{D5CDD505-2E9C-101B-9397-08002B2CF9AE}" pid="43" name="EigKopie">
    <vt:lpwstr/>
  </property>
  <property fmtid="{D5CDD505-2E9C-101B-9397-08002B2CF9AE}" pid="44" name="EigName">
    <vt:lpwstr/>
  </property>
  <property fmtid="{D5CDD505-2E9C-101B-9397-08002B2CF9AE}" pid="45" name="EigProjektname">
    <vt:lpwstr/>
  </property>
  <property fmtid="{D5CDD505-2E9C-101B-9397-08002B2CF9AE}" pid="46" name="EigTitel">
    <vt:lpwstr>a</vt:lpwstr>
  </property>
  <property fmtid="{D5CDD505-2E9C-101B-9397-08002B2CF9AE}" pid="47" name="EigUntertitel">
    <vt:lpwstr>a</vt:lpwstr>
  </property>
  <property fmtid="{D5CDD505-2E9C-101B-9397-08002B2CF9AE}" pid="48" name="EmpfAnrede">
    <vt:lpwstr/>
  </property>
  <property fmtid="{D5CDD505-2E9C-101B-9397-08002B2CF9AE}" pid="49" name="ErgebnisnameLabel">
    <vt:lpwstr>Ergebnisname:</vt:lpwstr>
  </property>
  <property fmtid="{D5CDD505-2E9C-101B-9397-08002B2CF9AE}" pid="50" name="FaxLabel">
    <vt:lpwstr>Fax</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HyperlinksChanged">
    <vt:bool>false</vt:bool>
  </property>
  <property fmtid="{D5CDD505-2E9C-101B-9397-08002B2CF9AE}" pid="57" name="Information">
    <vt:lpwstr>Auskunft:</vt:lpwstr>
  </property>
  <property fmtid="{D5CDD505-2E9C-101B-9397-08002B2CF9AE}" pid="58" name="Inhaltsverzeichnis">
    <vt:lpwstr>Inhaltsverzeichnis</vt:lpwstr>
  </property>
  <property fmtid="{D5CDD505-2E9C-101B-9397-08002B2CF9AE}" pid="59" name="Internet">
    <vt:lpwstr>www.isb.admin.ch</vt:lpwstr>
  </property>
  <property fmtid="{D5CDD505-2E9C-101B-9397-08002B2CF9AE}" pid="60" name="Internet_F">
    <vt:lpwstr>www.upic.admin.ch</vt:lpwstr>
  </property>
  <property fmtid="{D5CDD505-2E9C-101B-9397-08002B2CF9AE}" pid="61" name="Klasse">
    <vt:lpwstr/>
  </property>
  <property fmtid="{D5CDD505-2E9C-101B-9397-08002B2CF9AE}" pid="62" name="Kontrolle">
    <vt:lpwstr>Änderungskontrolle, Prüfung, Genehmigung</vt:lpwstr>
  </property>
  <property fmtid="{D5CDD505-2E9C-101B-9397-08002B2CF9AE}" pid="63" name="KopieLabel">
    <vt:lpwstr>Kopie an:</vt:lpwstr>
  </property>
  <property fmtid="{D5CDD505-2E9C-101B-9397-08002B2CF9AE}" pid="64" name="KundenName">
    <vt:lpwstr>KundenName</vt:lpwstr>
  </property>
  <property fmtid="{D5CDD505-2E9C-101B-9397-08002B2CF9AE}" pid="65" name="Land">
    <vt:lpwstr>CH</vt:lpwstr>
  </property>
  <property fmtid="{D5CDD505-2E9C-101B-9397-08002B2CF9AE}" pid="66" name="LandText">
    <vt:lpwstr>Schweiz</vt:lpwstr>
  </property>
  <property fmtid="{D5CDD505-2E9C-101B-9397-08002B2CF9AE}" pid="67" name="LinksUpToDate">
    <vt:bool>false</vt:bool>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_sp1_1">
    <vt:lpwstr>Datum</vt:lpwstr>
  </property>
  <property fmtid="{D5CDD505-2E9C-101B-9397-08002B2CF9AE}" pid="79" name="Med_sp1_2">
    <vt:lpwstr>Sperrfrist</vt:lpwstr>
  </property>
  <property fmtid="{D5CDD505-2E9C-101B-9397-08002B2CF9AE}" pid="80" name="MedienAnrede">
    <vt:lpwstr>Sehr geehrte Damen und Herren</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ieneinladung">
    <vt:lpwstr>Einladung an die Medien</vt:lpwstr>
  </property>
  <property fmtid="{D5CDD505-2E9C-101B-9397-08002B2CF9AE}" pid="84" name="Medienmitteilung">
    <vt:lpwstr>Medienmitteilung</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caleCrop">
    <vt:bool>false</vt:bool>
  </property>
  <property fmtid="{D5CDD505-2E9C-101B-9397-08002B2CF9AE}" pid="111" name="ShareDoc">
    <vt:bool>false</vt:bool>
  </property>
  <property fmtid="{D5CDD505-2E9C-101B-9397-08002B2CF9AE}" pid="112" name="Sig1Function">
    <vt:lpwstr/>
  </property>
  <property fmtid="{D5CDD505-2E9C-101B-9397-08002B2CF9AE}" pid="113" name="Sig1Name">
    <vt:lpwstr/>
  </property>
  <property fmtid="{D5CDD505-2E9C-101B-9397-08002B2CF9AE}" pid="114" name="Sig1OrgUnit1">
    <vt:lpwstr/>
  </property>
  <property fmtid="{D5CDD505-2E9C-101B-9397-08002B2CF9AE}" pid="115" name="Sig1OrgUnit2">
    <vt:lpwstr/>
  </property>
  <property fmtid="{D5CDD505-2E9C-101B-9397-08002B2CF9AE}" pid="116" name="Sig1OrgUnit3">
    <vt:lpwstr/>
  </property>
  <property fmtid="{D5CDD505-2E9C-101B-9397-08002B2CF9AE}" pid="117" name="Sig1OrgUnitSekr">
    <vt:lpwstr/>
  </property>
  <property fmtid="{D5CDD505-2E9C-101B-9397-08002B2CF9AE}" pid="118" name="Sig1Title">
    <vt:lpwstr/>
  </property>
  <property fmtid="{D5CDD505-2E9C-101B-9397-08002B2CF9AE}" pid="119" name="Sig1Vorname">
    <vt:lpwstr/>
  </property>
  <property fmtid="{D5CDD505-2E9C-101B-9397-08002B2CF9AE}" pid="120" name="Sig2Function">
    <vt:lpwstr/>
  </property>
  <property fmtid="{D5CDD505-2E9C-101B-9397-08002B2CF9AE}" pid="121" name="Sig2Name">
    <vt:lpwstr/>
  </property>
  <property fmtid="{D5CDD505-2E9C-101B-9397-08002B2CF9AE}" pid="122" name="Sig2OrgUnit1">
    <vt:lpwstr/>
  </property>
  <property fmtid="{D5CDD505-2E9C-101B-9397-08002B2CF9AE}" pid="123" name="Sig2OrgUnit2">
    <vt:lpwstr/>
  </property>
  <property fmtid="{D5CDD505-2E9C-101B-9397-08002B2CF9AE}" pid="124" name="Sig2OrgUnit3">
    <vt:lpwstr/>
  </property>
  <property fmtid="{D5CDD505-2E9C-101B-9397-08002B2CF9AE}" pid="125" name="Sig2OrgUnitSekr">
    <vt:lpwstr/>
  </property>
  <property fmtid="{D5CDD505-2E9C-101B-9397-08002B2CF9AE}" pid="126" name="Sig2Title">
    <vt:lpwstr/>
  </property>
  <property fmtid="{D5CDD505-2E9C-101B-9397-08002B2CF9AE}" pid="127" name="Sig2Vorname">
    <vt:lpwstr/>
  </property>
  <property fmtid="{D5CDD505-2E9C-101B-9397-08002B2CF9AE}" pid="128" name="SourceApplication">
    <vt:lpwstr>BITVM</vt:lpwstr>
  </property>
  <property fmtid="{D5CDD505-2E9C-101B-9397-08002B2CF9AE}" pid="129" name="StandortAdr">
    <vt:lpwstr>Schwarztorstrasse 59</vt:lpwstr>
  </property>
  <property fmtid="{D5CDD505-2E9C-101B-9397-08002B2CF9AE}" pid="130" name="StandortAdrLabel">
    <vt:lpwstr/>
  </property>
  <property fmtid="{D5CDD505-2E9C-101B-9397-08002B2CF9AE}" pid="131" name="StandortOrt">
    <vt:lpwstr>Bern</vt:lpwstr>
  </property>
  <property fmtid="{D5CDD505-2E9C-101B-9397-08002B2CF9AE}" pid="132" name="StandortPLZ">
    <vt:lpwstr>3003</vt:lpwstr>
  </property>
  <property fmtid="{D5CDD505-2E9C-101B-9397-08002B2CF9AE}" pid="133" name="Status">
    <vt:lpwstr>Status:</vt:lpwstr>
  </property>
  <property fmtid="{D5CDD505-2E9C-101B-9397-08002B2CF9AE}" pid="134" name="TelLabel">
    <vt:lpwstr>Tel.</vt:lpwstr>
  </property>
  <property fmtid="{D5CDD505-2E9C-101B-9397-08002B2CF9AE}" pid="135" name="UserDisplayName">
    <vt:lpwstr>Mueller Willy ISB</vt:lpwstr>
  </property>
  <property fmtid="{D5CDD505-2E9C-101B-9397-08002B2CF9AE}" pid="136" name="UserFax">
    <vt:lpwstr>+41 58 46 24566</vt:lpwstr>
  </property>
  <property fmtid="{D5CDD505-2E9C-101B-9397-08002B2CF9AE}" pid="137" name="UserFunktion">
    <vt:lpwstr>Unternehmensarchitekt (Schwerpunkt Anwendungsarchitekturen)</vt:lpwstr>
  </property>
  <property fmtid="{D5CDD505-2E9C-101B-9397-08002B2CF9AE}" pid="138" name="UserKuerzel">
    <vt:lpwstr>muw</vt:lpwstr>
  </property>
  <property fmtid="{D5CDD505-2E9C-101B-9397-08002B2CF9AE}" pid="139" name="UserMailAdr">
    <vt:lpwstr>Willy.Mueller@ISB.admin.ch</vt:lpwstr>
  </property>
  <property fmtid="{D5CDD505-2E9C-101B-9397-08002B2CF9AE}" pid="140" name="UserName">
    <vt:lpwstr>Müller</vt:lpwstr>
  </property>
  <property fmtid="{D5CDD505-2E9C-101B-9397-08002B2CF9AE}" pid="141" name="UserTel">
    <vt:lpwstr>+41 58 46 59035</vt:lpwstr>
  </property>
  <property fmtid="{D5CDD505-2E9C-101B-9397-08002B2CF9AE}" pid="142" name="UserTitel">
    <vt:lpwstr/>
  </property>
  <property fmtid="{D5CDD505-2E9C-101B-9397-08002B2CF9AE}" pid="143" name="UserUID">
    <vt:lpwstr>U80707525</vt:lpwstr>
  </property>
  <property fmtid="{D5CDD505-2E9C-101B-9397-08002B2CF9AE}" pid="144" name="UserVorname">
    <vt:lpwstr>Willy</vt:lpwstr>
  </property>
  <property fmtid="{D5CDD505-2E9C-101B-9397-08002B2CF9AE}" pid="145" name="Version">
    <vt:lpwstr>Version:</vt:lpwstr>
  </property>
  <property fmtid="{D5CDD505-2E9C-101B-9397-08002B2CF9AE}" pid="146" name="VersionLabel">
    <vt:lpwstr>Version:</vt:lpwstr>
  </property>
  <property fmtid="{D5CDD505-2E9C-101B-9397-08002B2CF9AE}" pid="147" name="Verteiler">
    <vt:lpwstr>Verteiler:</vt:lpwstr>
  </property>
  <property fmtid="{D5CDD505-2E9C-101B-9397-08002B2CF9AE}" pid="148" name="Wann">
    <vt:lpwstr>Wann:</vt:lpwstr>
  </property>
  <property fmtid="{D5CDD505-2E9C-101B-9397-08002B2CF9AE}" pid="149" name="Wer">
    <vt:lpwstr>Wer:</vt:lpwstr>
  </property>
  <property fmtid="{D5CDD505-2E9C-101B-9397-08002B2CF9AE}" pid="150" name="YourRefLabel">
    <vt:lpwstr>Ihr Zeichen:</vt:lpwstr>
  </property>
  <property fmtid="{D5CDD505-2E9C-101B-9397-08002B2CF9AE}" pid="151" name="Zustellart">
    <vt:lpwstr/>
  </property>
  <property fmtid="{D5CDD505-2E9C-101B-9397-08002B2CF9AE}" pid="152" name="genehmigt">
    <vt:lpwstr>genehmigt zur Nutzung</vt:lpwstr>
  </property>
  <property fmtid="{D5CDD505-2E9C-101B-9397-08002B2CF9AE}" pid="153" name="in_Arbeit">
    <vt:lpwstr>in Arbeit</vt:lpwstr>
  </property>
  <property fmtid="{D5CDD505-2E9C-101B-9397-08002B2CF9AE}" pid="154" name="in_Pruefung">
    <vt:lpwstr>in Prüfung</vt:lpwstr>
  </property>
  <property fmtid="{D5CDD505-2E9C-101B-9397-08002B2CF9AE}" pid="155" name="Mendeley Document_1">
    <vt:lpwstr>True</vt:lpwstr>
  </property>
  <property fmtid="{D5CDD505-2E9C-101B-9397-08002B2CF9AE}" pid="156" name="Mendeley Citation Style_1">
    <vt:lpwstr>http://csl.mendeley.com/styles/471628451/ieee-with-url-custom2</vt:lpwstr>
  </property>
  <property fmtid="{D5CDD505-2E9C-101B-9397-08002B2CF9AE}" pid="157" name="Mendeley Recent Style Id 0_1">
    <vt:lpwstr>http://www.zotero.org/styles/american-political-science-association</vt:lpwstr>
  </property>
  <property fmtid="{D5CDD505-2E9C-101B-9397-08002B2CF9AE}" pid="158" name="Mendeley Recent Style Name 0_1">
    <vt:lpwstr>American Political Science Association</vt:lpwstr>
  </property>
  <property fmtid="{D5CDD505-2E9C-101B-9397-08002B2CF9AE}" pid="159" name="Mendeley Recent Style Id 1_1">
    <vt:lpwstr>http://www.zotero.org/styles/apa</vt:lpwstr>
  </property>
  <property fmtid="{D5CDD505-2E9C-101B-9397-08002B2CF9AE}" pid="160" name="Mendeley Recent Style Name 1_1">
    <vt:lpwstr>American Psychological Association 6th edition</vt:lpwstr>
  </property>
  <property fmtid="{D5CDD505-2E9C-101B-9397-08002B2CF9AE}" pid="161" name="Mendeley Recent Style Id 2_1">
    <vt:lpwstr>http://www.zotero.org/styles/american-sociological-association</vt:lpwstr>
  </property>
  <property fmtid="{D5CDD505-2E9C-101B-9397-08002B2CF9AE}" pid="162" name="Mendeley Recent Style Name 2_1">
    <vt:lpwstr>American Sociological Association</vt:lpwstr>
  </property>
  <property fmtid="{D5CDD505-2E9C-101B-9397-08002B2CF9AE}" pid="163" name="Mendeley Recent Style Id 3_1">
    <vt:lpwstr>http://www.zotero.org/styles/harvard1</vt:lpwstr>
  </property>
  <property fmtid="{D5CDD505-2E9C-101B-9397-08002B2CF9AE}" pid="164" name="Mendeley Recent Style Name 3_1">
    <vt:lpwstr>Harvard Reference format 1 (author-date)</vt:lpwstr>
  </property>
  <property fmtid="{D5CDD505-2E9C-101B-9397-08002B2CF9AE}" pid="165" name="Mendeley Recent Style Id 4_1">
    <vt:lpwstr>http://www.zotero.org/styles/ieee</vt:lpwstr>
  </property>
  <property fmtid="{D5CDD505-2E9C-101B-9397-08002B2CF9AE}" pid="166" name="Mendeley Recent Style Name 4_1">
    <vt:lpwstr>IEEE</vt:lpwstr>
  </property>
  <property fmtid="{D5CDD505-2E9C-101B-9397-08002B2CF9AE}" pid="167" name="Mendeley Recent Style Id 5_1">
    <vt:lpwstr>http://www.zotero.org/styles/ieee-with-url</vt:lpwstr>
  </property>
  <property fmtid="{D5CDD505-2E9C-101B-9397-08002B2CF9AE}" pid="168" name="Mendeley Recent Style Name 5_1">
    <vt:lpwstr>IEEE (with URL)</vt:lpwstr>
  </property>
  <property fmtid="{D5CDD505-2E9C-101B-9397-08002B2CF9AE}" pid="169" name="Mendeley Recent Style Id 6_1">
    <vt:lpwstr>http://csl.mendeley.com/styles/471628451/ieee-with-url-custom2</vt:lpwstr>
  </property>
  <property fmtid="{D5CDD505-2E9C-101B-9397-08002B2CF9AE}" pid="170" name="Mendeley Recent Style Name 6_1">
    <vt:lpwstr>IEEE (with URL) [Volume as Version]</vt:lpwstr>
  </property>
  <property fmtid="{D5CDD505-2E9C-101B-9397-08002B2CF9AE}" pid="171" name="Mendeley Recent Style Id 7_1">
    <vt:lpwstr>http://www.zotero.org/styles/modern-humanities-research-association</vt:lpwstr>
  </property>
  <property fmtid="{D5CDD505-2E9C-101B-9397-08002B2CF9AE}" pid="172" name="Mendeley Recent Style Name 7_1">
    <vt:lpwstr>Modern Humanities Research Association 3rd edition (note with bibliography)</vt:lpwstr>
  </property>
  <property fmtid="{D5CDD505-2E9C-101B-9397-08002B2CF9AE}" pid="173" name="Mendeley Recent Style Id 8_1">
    <vt:lpwstr>http://www.zotero.org/styles/nature</vt:lpwstr>
  </property>
  <property fmtid="{D5CDD505-2E9C-101B-9397-08002B2CF9AE}" pid="174" name="Mendeley Recent Style Name 8_1">
    <vt:lpwstr>Nature</vt:lpwstr>
  </property>
  <property fmtid="{D5CDD505-2E9C-101B-9397-08002B2CF9AE}" pid="175" name="Mendeley Recent Style Id 9_1">
    <vt:lpwstr>http://www.zotero.org/styles/vancouver</vt:lpwstr>
  </property>
  <property fmtid="{D5CDD505-2E9C-101B-9397-08002B2CF9AE}" pid="176" name="Mendeley Recent Style Name 9_1">
    <vt:lpwstr>Vancouver</vt:lpwstr>
  </property>
  <property fmtid="{D5CDD505-2E9C-101B-9397-08002B2CF9AE}" pid="177" name="Mendeley Unique User Id_1">
    <vt:lpwstr>34bb1054-66c4-39a2-85f2-804e4adfa32f</vt:lpwstr>
  </property>
</Properties>
</file>